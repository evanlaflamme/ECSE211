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8555" w14:textId="77777777" w:rsidR="0029092E" w:rsidRDefault="00E06D7B" w:rsidP="00A250B0">
      <w:pPr>
        <w:pPrChange w:id="2" w:author="Zhiyu Chen" w:date="2017-09-28T17:01:00Z">
          <w:pPr>
            <w:spacing w:after="351" w:line="259" w:lineRule="auto"/>
            <w:ind w:firstLine="0"/>
          </w:pPr>
        </w:pPrChange>
      </w:pPr>
      <w:bookmarkStart w:id="3" w:name="_GoBack"/>
      <w:bookmarkEnd w:id="3"/>
      <w:r>
        <w:rPr>
          <w:sz w:val="24"/>
        </w:rPr>
        <w:t>Group 5 - Evan Laflamme (260684099) and Zhiyu Chen (260668145)</w:t>
      </w:r>
      <w:del w:id="4" w:author="Zhiyu Chen" w:date="2017-09-28T17:01:00Z">
        <w:r>
          <w:delText xml:space="preserve"> </w:delText>
        </w:r>
      </w:del>
    </w:p>
    <w:p w14:paraId="09FA017F" w14:textId="77777777" w:rsidR="0029092E" w:rsidRPr="00AD50A2" w:rsidRDefault="00E06D7B" w:rsidP="00A250B0">
      <w:pPr>
        <w:jc w:val="center"/>
        <w:rPr>
          <w:sz w:val="44"/>
          <w:rPrChange w:id="5" w:author="Zhiyu Chen" w:date="2017-09-28T17:01:00Z">
            <w:rPr/>
          </w:rPrChange>
        </w:rPr>
        <w:pPrChange w:id="6" w:author="Zhiyu Chen" w:date="2017-09-28T17:01:00Z">
          <w:pPr>
            <w:spacing w:after="207" w:line="259" w:lineRule="auto"/>
            <w:ind w:left="22" w:firstLine="0"/>
            <w:jc w:val="center"/>
          </w:pPr>
        </w:pPrChange>
      </w:pPr>
      <w:r>
        <w:rPr>
          <w:sz w:val="44"/>
          <w:u w:val="single"/>
          <w:rPrChange w:id="7" w:author="Zhiyu Chen" w:date="2017-09-28T17:01:00Z">
            <w:rPr>
              <w:sz w:val="44"/>
              <w:u w:val="single" w:color="000000"/>
            </w:rPr>
          </w:rPrChange>
        </w:rPr>
        <w:t>ECSE 211 – Lab 2</w:t>
      </w:r>
      <w:r w:rsidRPr="00AD50A2">
        <w:rPr>
          <w:sz w:val="44"/>
          <w:u w:val="single"/>
          <w:rPrChange w:id="8" w:author="Zhiyu Chen" w:date="2017-09-28T17:01:00Z">
            <w:rPr>
              <w:sz w:val="44"/>
              <w:u w:val="single" w:color="000000"/>
            </w:rPr>
          </w:rPrChange>
        </w:rPr>
        <w:t xml:space="preserve"> Report</w:t>
      </w:r>
      <w:del w:id="9" w:author="Zhiyu Chen" w:date="2017-09-28T17:01:00Z">
        <w:r>
          <w:rPr>
            <w:sz w:val="44"/>
          </w:rPr>
          <w:delText xml:space="preserve"> </w:delText>
        </w:r>
      </w:del>
    </w:p>
    <w:p w14:paraId="5718231A" w14:textId="77777777" w:rsidR="0029092E" w:rsidRPr="00AD50A2" w:rsidRDefault="00E06D7B" w:rsidP="00A250B0">
      <w:pPr>
        <w:pStyle w:val="a9"/>
        <w:numPr>
          <w:ilvl w:val="0"/>
          <w:numId w:val="2"/>
        </w:numPr>
        <w:rPr>
          <w:sz w:val="40"/>
          <w:u w:val="single"/>
          <w:rPrChange w:id="10" w:author="Zhiyu Chen" w:date="2017-09-28T17:01:00Z">
            <w:rPr/>
          </w:rPrChange>
        </w:rPr>
        <w:pPrChange w:id="11" w:author="Zhiyu Chen" w:date="2017-09-28T17:01:00Z">
          <w:pPr>
            <w:spacing w:after="74" w:line="259" w:lineRule="auto"/>
            <w:ind w:left="355" w:hanging="10"/>
          </w:pPr>
        </w:pPrChange>
      </w:pPr>
      <w:del w:id="12" w:author="Zhiyu Chen" w:date="2017-09-28T17:01:00Z">
        <w:r>
          <w:rPr>
            <w:rFonts w:ascii="Segoe UI Symbol" w:eastAsia="Segoe UI Symbol" w:hAnsi="Segoe UI Symbol" w:cs="Segoe UI Symbol"/>
            <w:sz w:val="40"/>
          </w:rPr>
          <w:delText>•</w:delText>
        </w:r>
        <w:r>
          <w:rPr>
            <w:rFonts w:ascii="Arial" w:eastAsia="Arial" w:hAnsi="Arial" w:cs="Arial"/>
            <w:sz w:val="40"/>
          </w:rPr>
          <w:delText xml:space="preserve"> </w:delText>
        </w:r>
      </w:del>
      <w:r w:rsidRPr="00AD50A2">
        <w:rPr>
          <w:sz w:val="40"/>
          <w:u w:val="single"/>
          <w:rPrChange w:id="13" w:author="Zhiyu Chen" w:date="2017-09-28T17:01:00Z">
            <w:rPr>
              <w:sz w:val="40"/>
              <w:u w:val="single" w:color="000000"/>
            </w:rPr>
          </w:rPrChange>
        </w:rPr>
        <w:t>Design Evaluation:</w:t>
      </w:r>
      <w:del w:id="14" w:author="Zhiyu Chen" w:date="2017-09-28T17:01:00Z">
        <w:r>
          <w:rPr>
            <w:sz w:val="40"/>
          </w:rPr>
          <w:delText xml:space="preserve"> </w:delText>
        </w:r>
      </w:del>
    </w:p>
    <w:p w14:paraId="54077E9A" w14:textId="77777777" w:rsidR="0029092E" w:rsidRPr="00AD50A2" w:rsidRDefault="00E06D7B" w:rsidP="00A250B0">
      <w:pPr>
        <w:ind w:left="360"/>
        <w:rPr>
          <w:sz w:val="36"/>
          <w:lang w:val="en-US"/>
          <w:rPrChange w:id="15" w:author="Zhiyu Chen" w:date="2017-09-28T17:01:00Z">
            <w:rPr/>
          </w:rPrChange>
        </w:rPr>
        <w:pPrChange w:id="16" w:author="Zhiyu Chen" w:date="2017-09-28T17:01:00Z">
          <w:pPr>
            <w:spacing w:after="26" w:line="259" w:lineRule="auto"/>
            <w:ind w:left="355" w:hanging="10"/>
          </w:pPr>
        </w:pPrChange>
      </w:pPr>
      <w:r w:rsidRPr="00AD50A2">
        <w:rPr>
          <w:sz w:val="36"/>
          <w:lang w:val="en-US"/>
          <w:rPrChange w:id="17" w:author="Zhiyu Chen" w:date="2017-09-28T17:01:00Z">
            <w:rPr>
              <w:sz w:val="36"/>
            </w:rPr>
          </w:rPrChange>
        </w:rPr>
        <w:t>Software</w:t>
      </w:r>
      <w:del w:id="18" w:author="Zhiyu Chen" w:date="2017-09-28T17:01:00Z">
        <w:r>
          <w:rPr>
            <w:sz w:val="36"/>
          </w:rPr>
          <w:delText xml:space="preserve"> </w:delText>
        </w:r>
      </w:del>
    </w:p>
    <w:p w14:paraId="3E90B1D6" w14:textId="3D6A9B20" w:rsidR="0029092E" w:rsidRDefault="00504CD8" w:rsidP="00A250B0">
      <w:pPr>
        <w:ind w:left="360"/>
        <w:rPr>
          <w:lang w:val="en-US"/>
          <w:rPrChange w:id="19" w:author="Zhiyu Chen" w:date="2017-09-28T17:01:00Z">
            <w:rPr/>
          </w:rPrChange>
        </w:rPr>
        <w:pPrChange w:id="20" w:author="Zhiyu Chen" w:date="2017-09-28T17:01:00Z">
          <w:pPr>
            <w:spacing w:after="0"/>
            <w:ind w:left="-15"/>
          </w:pPr>
        </w:pPrChange>
      </w:pPr>
      <w:ins w:id="21" w:author="Zhiyu Chen" w:date="2017-09-28T17:01:00Z">
        <w:r>
          <w:rPr>
            <w:noProof/>
            <w:szCs w:val="40"/>
            <w:lang w:val="en-US"/>
          </w:rPr>
          <w:drawing>
            <wp:anchor distT="0" distB="0" distL="114300" distR="114300" simplePos="0" relativeHeight="251673600" behindDoc="0" locked="0" layoutInCell="1" allowOverlap="1" wp14:anchorId="3DCDF776" wp14:editId="219B45BB">
              <wp:simplePos x="0" y="0"/>
              <wp:positionH relativeFrom="margin">
                <wp:align>right</wp:align>
              </wp:positionH>
              <wp:positionV relativeFrom="paragraph">
                <wp:posOffset>490220</wp:posOffset>
              </wp:positionV>
              <wp:extent cx="5934075" cy="476250"/>
              <wp:effectExtent l="0" t="0" r="9525" b="0"/>
              <wp:wrapTopAndBottom/>
              <wp:docPr id="12" name="Picture 3" descr="C:\Users\Evan\AppData\Local\Microsoft\Windows\INetCache\Content.Word\Od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an\AppData\Local\Microsoft\Windows\INetCache\Content.Word\Odomet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76250"/>
                      </a:xfrm>
                      <a:prstGeom prst="rect">
                        <a:avLst/>
                      </a:prstGeom>
                      <a:noFill/>
                      <a:ln>
                        <a:noFill/>
                      </a:ln>
                    </pic:spPr>
                  </pic:pic>
                </a:graphicData>
              </a:graphic>
            </wp:anchor>
          </w:drawing>
        </w:r>
        <w:r>
          <w:rPr>
            <w:lang w:val="en-US"/>
          </w:rPr>
          <w:tab/>
        </w:r>
      </w:ins>
      <w:r w:rsidR="00E06D7B">
        <w:rPr>
          <w:lang w:val="en-US"/>
          <w:rPrChange w:id="22" w:author="Zhiyu Chen" w:date="2017-09-28T17:01:00Z">
            <w:rPr/>
          </w:rPrChange>
        </w:rPr>
        <w:t>The odometry controller, which was on a different thread than the driver, used the following procedure to update the odometry every 25ms:</w:t>
      </w:r>
      <w:del w:id="23" w:author="Zhiyu Chen" w:date="2017-09-28T17:01:00Z">
        <w:r w:rsidR="00E06D7B">
          <w:delText xml:space="preserve"> </w:delText>
        </w:r>
      </w:del>
    </w:p>
    <w:p w14:paraId="5CCEE4EF" w14:textId="77777777" w:rsidR="00504CD8" w:rsidRDefault="00504CD8" w:rsidP="00A250B0">
      <w:pPr>
        <w:ind w:left="360"/>
        <w:rPr>
          <w:ins w:id="24" w:author="Zhiyu Chen" w:date="2017-09-28T17:01:00Z"/>
          <w:lang w:val="en-US"/>
        </w:rPr>
      </w:pPr>
    </w:p>
    <w:p w14:paraId="50033B0E" w14:textId="0831820A" w:rsidR="0029092E" w:rsidRDefault="00B17089">
      <w:pPr>
        <w:spacing w:after="44"/>
        <w:ind w:right="-10"/>
        <w:rPr>
          <w:del w:id="25" w:author="Zhiyu Chen" w:date="2017-09-28T17:01:00Z"/>
        </w:rPr>
      </w:pPr>
      <w:ins w:id="26" w:author="Zhiyu Chen" w:date="2017-09-28T17:01:00Z">
        <w:r>
          <w:rPr>
            <w:noProof/>
            <w:lang w:val="en-US"/>
          </w:rPr>
          <w:drawing>
            <wp:anchor distT="0" distB="0" distL="114300" distR="114300" simplePos="0" relativeHeight="251675648" behindDoc="0" locked="0" layoutInCell="1" allowOverlap="1" wp14:anchorId="6E566B9C" wp14:editId="046B1F6F">
              <wp:simplePos x="0" y="0"/>
              <wp:positionH relativeFrom="margin">
                <wp:align>center</wp:align>
              </wp:positionH>
              <wp:positionV relativeFrom="paragraph">
                <wp:posOffset>701675</wp:posOffset>
              </wp:positionV>
              <wp:extent cx="1960245" cy="4647565"/>
              <wp:effectExtent l="0" t="0" r="0" b="635"/>
              <wp:wrapTopAndBottom/>
              <wp:docPr id="6" name="Picture 6" descr="C:\Users\Evan\AppData\Local\Microsoft\Windows\INetCache\Content.Word\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van\AppData\Local\Microsoft\Windows\INetCache\Content.Word\Corr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4647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4CD8">
          <w:rPr>
            <w:lang w:val="en-US"/>
          </w:rPr>
          <w:tab/>
        </w:r>
      </w:ins>
      <w:del w:id="27" w:author="Zhiyu Chen" w:date="2017-09-28T17:01:00Z">
        <w:r w:rsidR="00E06D7B">
          <w:rPr>
            <w:noProof/>
          </w:rPr>
          <w:drawing>
            <wp:inline distT="0" distB="0" distL="0" distR="0" wp14:anchorId="2FB922F7" wp14:editId="6C7F2655">
              <wp:extent cx="5934075" cy="47625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9"/>
                      <a:stretch>
                        <a:fillRect/>
                      </a:stretch>
                    </pic:blipFill>
                    <pic:spPr>
                      <a:xfrm>
                        <a:off x="0" y="0"/>
                        <a:ext cx="5934075" cy="476250"/>
                      </a:xfrm>
                      <a:prstGeom prst="rect">
                        <a:avLst/>
                      </a:prstGeom>
                    </pic:spPr>
                  </pic:pic>
                </a:graphicData>
              </a:graphic>
            </wp:inline>
          </w:drawing>
        </w:r>
      </w:del>
    </w:p>
    <w:p w14:paraId="26FD5989" w14:textId="77777777" w:rsidR="0029092E" w:rsidRDefault="00E06D7B">
      <w:pPr>
        <w:ind w:left="360"/>
        <w:rPr>
          <w:del w:id="28" w:author="Zhiyu Chen" w:date="2017-09-28T17:01:00Z"/>
        </w:rPr>
      </w:pPr>
      <w:del w:id="29" w:author="Zhiyu Chen" w:date="2017-09-28T17:01:00Z">
        <w:r>
          <w:delText xml:space="preserve"> </w:delText>
        </w:r>
      </w:del>
    </w:p>
    <w:p w14:paraId="6060A141" w14:textId="77777777" w:rsidR="0029092E" w:rsidRPr="00AD50A2" w:rsidRDefault="00E06D7B" w:rsidP="00B17089">
      <w:pPr>
        <w:ind w:left="360"/>
        <w:rPr>
          <w:lang w:val="en-US"/>
          <w:rPrChange w:id="30" w:author="Zhiyu Chen" w:date="2017-09-28T17:01:00Z">
            <w:rPr/>
          </w:rPrChange>
        </w:rPr>
        <w:pPrChange w:id="31" w:author="Zhiyu Chen" w:date="2017-09-28T17:01:00Z">
          <w:pPr>
            <w:spacing w:after="0"/>
            <w:ind w:left="-15"/>
          </w:pPr>
        </w:pPrChange>
      </w:pPr>
      <w:r>
        <w:rPr>
          <w:lang w:val="en-US"/>
          <w:rPrChange w:id="32" w:author="Zhiyu Chen" w:date="2017-09-28T17:01:00Z">
            <w:rPr/>
          </w:rPrChange>
        </w:rPr>
        <w:t>The odometry correction controller, which was</w:t>
      </w:r>
      <w:del w:id="33" w:author="Zhiyu Chen" w:date="2017-09-28T17:01:00Z">
        <w:r>
          <w:delText xml:space="preserve"> also</w:delText>
        </w:r>
      </w:del>
      <w:r>
        <w:rPr>
          <w:lang w:val="en-US"/>
          <w:rPrChange w:id="34" w:author="Zhiyu Chen" w:date="2017-09-28T17:01:00Z">
            <w:rPr/>
          </w:rPrChange>
        </w:rPr>
        <w:t xml:space="preserve"> on a different thread than the driver and the odometer, made corrections to the odometer depending on the direction of the robot as it crossed a line. The correction used the following procedure:</w:t>
      </w:r>
      <w:del w:id="35" w:author="Zhiyu Chen" w:date="2017-09-28T17:01:00Z">
        <w:r>
          <w:delText xml:space="preserve"> </w:delText>
        </w:r>
      </w:del>
    </w:p>
    <w:p w14:paraId="76171533" w14:textId="77777777" w:rsidR="0029092E" w:rsidRDefault="00E06D7B">
      <w:pPr>
        <w:spacing w:after="0"/>
        <w:ind w:left="3136"/>
        <w:rPr>
          <w:del w:id="36" w:author="Zhiyu Chen" w:date="2017-09-28T17:01:00Z"/>
        </w:rPr>
      </w:pPr>
      <w:del w:id="37" w:author="Zhiyu Chen" w:date="2017-09-28T17:01:00Z">
        <w:r>
          <w:rPr>
            <w:noProof/>
          </w:rPr>
          <w:drawing>
            <wp:inline distT="0" distB="0" distL="0" distR="0" wp14:anchorId="64EE8B74" wp14:editId="2E68D5A8">
              <wp:extent cx="1960245" cy="464756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0"/>
                      <a:stretch>
                        <a:fillRect/>
                      </a:stretch>
                    </pic:blipFill>
                    <pic:spPr>
                      <a:xfrm>
                        <a:off x="0" y="0"/>
                        <a:ext cx="1960245" cy="4647565"/>
                      </a:xfrm>
                      <a:prstGeom prst="rect">
                        <a:avLst/>
                      </a:prstGeom>
                    </pic:spPr>
                  </pic:pic>
                </a:graphicData>
              </a:graphic>
            </wp:inline>
          </w:drawing>
        </w:r>
      </w:del>
    </w:p>
    <w:p w14:paraId="6E953684" w14:textId="77777777" w:rsidR="0029092E" w:rsidRDefault="00E06D7B" w:rsidP="00A250B0">
      <w:pPr>
        <w:ind w:left="360"/>
        <w:rPr>
          <w:sz w:val="36"/>
          <w:lang w:val="en-US"/>
          <w:rPrChange w:id="38" w:author="Zhiyu Chen" w:date="2017-09-28T17:01:00Z">
            <w:rPr/>
          </w:rPrChange>
        </w:rPr>
        <w:pPrChange w:id="39" w:author="Zhiyu Chen" w:date="2017-09-28T17:01:00Z">
          <w:pPr>
            <w:spacing w:after="26" w:line="259" w:lineRule="auto"/>
            <w:ind w:left="355" w:hanging="10"/>
          </w:pPr>
        </w:pPrChange>
      </w:pPr>
      <w:r w:rsidRPr="00AD50A2">
        <w:rPr>
          <w:sz w:val="36"/>
          <w:lang w:val="en-US"/>
          <w:rPrChange w:id="40" w:author="Zhiyu Chen" w:date="2017-09-28T17:01:00Z">
            <w:rPr>
              <w:sz w:val="36"/>
            </w:rPr>
          </w:rPrChange>
        </w:rPr>
        <w:lastRenderedPageBreak/>
        <w:t>Hardware</w:t>
      </w:r>
      <w:del w:id="41" w:author="Zhiyu Chen" w:date="2017-09-28T17:01:00Z">
        <w:r>
          <w:rPr>
            <w:sz w:val="36"/>
          </w:rPr>
          <w:delText xml:space="preserve"> </w:delText>
        </w:r>
      </w:del>
    </w:p>
    <w:p w14:paraId="6D5962DB" w14:textId="1A1BFB81" w:rsidR="0029092E" w:rsidRPr="00152555" w:rsidRDefault="004E412F" w:rsidP="00152555">
      <w:pPr>
        <w:ind w:left="360" w:firstLine="360"/>
        <w:rPr>
          <w:lang w:val="en-US"/>
          <w:rPrChange w:id="42" w:author="Zhiyu Chen" w:date="2017-09-28T17:01:00Z">
            <w:rPr/>
          </w:rPrChange>
        </w:rPr>
        <w:pPrChange w:id="43" w:author="Zhiyu Chen" w:date="2017-09-28T17:01:00Z">
          <w:pPr>
            <w:ind w:left="-15"/>
          </w:pPr>
        </w:pPrChange>
      </w:pPr>
      <w:ins w:id="44" w:author="Zhiyu Chen" w:date="2017-09-28T17:01:00Z">
        <w:r>
          <w:rPr>
            <w:noProof/>
            <w:sz w:val="44"/>
            <w:u w:val="single"/>
          </w:rPr>
          <w:drawing>
            <wp:anchor distT="0" distB="0" distL="114300" distR="114300" simplePos="0" relativeHeight="251677696" behindDoc="0" locked="0" layoutInCell="1" allowOverlap="1" wp14:anchorId="7F3EB8D4" wp14:editId="2445A6F6">
              <wp:simplePos x="0" y="0"/>
              <wp:positionH relativeFrom="margin">
                <wp:posOffset>1209675</wp:posOffset>
              </wp:positionH>
              <wp:positionV relativeFrom="paragraph">
                <wp:posOffset>1049020</wp:posOffset>
              </wp:positionV>
              <wp:extent cx="3219450" cy="3010535"/>
              <wp:effectExtent l="0" t="0" r="0" b="0"/>
              <wp:wrapTopAndBottom/>
              <wp:docPr id="2" name="Picture 2" descr="C:\Users\Evan\AppData\Local\Microsoft\Windows\INetCache\Content.Word\IMG_20170923_165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an\AppData\Local\Microsoft\Windows\INetCache\Content.Word\IMG_20170923_165414.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88" t="7280" r="4494"/>
                      <a:stretch/>
                    </pic:blipFill>
                    <pic:spPr bwMode="auto">
                      <a:xfrm>
                        <a:off x="0" y="0"/>
                        <a:ext cx="3219450" cy="3010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E06D7B">
        <w:rPr>
          <w:lang w:val="en-US"/>
          <w:rPrChange w:id="45" w:author="Zhiyu Chen" w:date="2017-09-28T17:01:00Z">
            <w:rPr/>
          </w:rPrChange>
        </w:rPr>
        <w:t xml:space="preserve">The robot is powered by two motors positioned directly below the brick. The robot also utilizes an EV3 </w:t>
      </w:r>
      <w:ins w:id="46" w:author="Zhiyu Chen" w:date="2017-09-28T17:01:00Z">
        <w:r w:rsidR="00A87B09">
          <w:rPr>
            <w:szCs w:val="40"/>
            <w:lang w:val="en-US"/>
          </w:rPr>
          <w:t>color</w:t>
        </w:r>
      </w:ins>
      <w:del w:id="47" w:author="Zhiyu Chen" w:date="2017-09-28T17:01:00Z">
        <w:r w:rsidR="00E06D7B">
          <w:delText>colour</w:delText>
        </w:r>
      </w:del>
      <w:r w:rsidR="00E06D7B">
        <w:rPr>
          <w:lang w:val="en-US"/>
          <w:rPrChange w:id="48" w:author="Zhiyu Chen" w:date="2017-09-28T17:01:00Z">
            <w:rPr/>
          </w:rPrChange>
        </w:rPr>
        <w:t xml:space="preserve"> sensor in order to detect the dark lines on the board. The sensor is placed approximately at the point of rotation of the robot which is directly in the middle of the </w:t>
      </w:r>
      <w:ins w:id="49" w:author="Zhiyu Chen" w:date="2017-09-28T17:01:00Z">
        <w:r w:rsidR="00152555">
          <w:rPr>
            <w:szCs w:val="40"/>
            <w:lang w:val="en-US"/>
          </w:rPr>
          <w:t xml:space="preserve">whole </w:t>
        </w:r>
      </w:ins>
      <w:r w:rsidR="00E06D7B">
        <w:rPr>
          <w:lang w:val="en-US"/>
          <w:rPrChange w:id="50" w:author="Zhiyu Chen" w:date="2017-09-28T17:01:00Z">
            <w:rPr/>
          </w:rPrChange>
        </w:rPr>
        <w:t>wheels. The sensor was placed as close to the ground as possible to try and eliminate any noise created by ambient light.</w:t>
      </w:r>
      <w:del w:id="51" w:author="Zhiyu Chen" w:date="2017-09-28T17:01:00Z">
        <w:r w:rsidR="00E06D7B">
          <w:delText xml:space="preserve"> </w:delText>
        </w:r>
      </w:del>
    </w:p>
    <w:p w14:paraId="193263F9" w14:textId="77777777" w:rsidR="0029092E" w:rsidRDefault="00E06D7B">
      <w:pPr>
        <w:spacing w:after="0"/>
        <w:ind w:left="720"/>
        <w:rPr>
          <w:del w:id="52" w:author="Zhiyu Chen" w:date="2017-09-28T17:01:00Z"/>
        </w:rPr>
      </w:pPr>
      <w:del w:id="53" w:author="Zhiyu Chen" w:date="2017-09-28T17:01:00Z">
        <w:r>
          <w:delText xml:space="preserve"> </w:delText>
        </w:r>
      </w:del>
    </w:p>
    <w:p w14:paraId="3D31F709" w14:textId="77777777" w:rsidR="0029092E" w:rsidRDefault="00E06D7B" w:rsidP="00A250B0">
      <w:pPr>
        <w:ind w:left="360" w:firstLine="360"/>
        <w:pPrChange w:id="54" w:author="Zhiyu Chen" w:date="2017-09-28T17:01:00Z">
          <w:pPr>
            <w:spacing w:after="103" w:line="259" w:lineRule="auto"/>
            <w:ind w:left="1905" w:firstLine="0"/>
          </w:pPr>
        </w:pPrChange>
      </w:pPr>
      <w:del w:id="55" w:author="Zhiyu Chen" w:date="2017-09-28T17:01:00Z">
        <w:r>
          <w:rPr>
            <w:noProof/>
          </w:rPr>
          <w:drawing>
            <wp:inline distT="0" distB="0" distL="0" distR="0" wp14:anchorId="06D952D2" wp14:editId="5A4AEC06">
              <wp:extent cx="3219450" cy="3010535"/>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2"/>
                      <a:stretch>
                        <a:fillRect/>
                      </a:stretch>
                    </pic:blipFill>
                    <pic:spPr>
                      <a:xfrm>
                        <a:off x="0" y="0"/>
                        <a:ext cx="3219450" cy="3010535"/>
                      </a:xfrm>
                      <a:prstGeom prst="rect">
                        <a:avLst/>
                      </a:prstGeom>
                    </pic:spPr>
                  </pic:pic>
                </a:graphicData>
              </a:graphic>
            </wp:inline>
          </w:drawing>
        </w:r>
      </w:del>
    </w:p>
    <w:p w14:paraId="40DEFB39" w14:textId="77777777" w:rsidR="0029092E" w:rsidRDefault="00E06D7B" w:rsidP="00A250B0">
      <w:pPr>
        <w:pStyle w:val="a9"/>
        <w:numPr>
          <w:ilvl w:val="0"/>
          <w:numId w:val="2"/>
        </w:numPr>
        <w:rPr>
          <w:sz w:val="40"/>
          <w:u w:val="single"/>
          <w:rPrChange w:id="56" w:author="Zhiyu Chen" w:date="2017-09-28T17:01:00Z">
            <w:rPr/>
          </w:rPrChange>
        </w:rPr>
        <w:pPrChange w:id="57" w:author="Zhiyu Chen" w:date="2017-09-28T17:01:00Z">
          <w:pPr>
            <w:numPr>
              <w:numId w:val="1"/>
            </w:numPr>
            <w:spacing w:after="0" w:line="259" w:lineRule="auto"/>
            <w:ind w:left="705" w:hanging="360"/>
          </w:pPr>
        </w:pPrChange>
      </w:pPr>
      <w:r w:rsidRPr="00AD50A2">
        <w:rPr>
          <w:sz w:val="40"/>
          <w:u w:val="single"/>
          <w:rPrChange w:id="58" w:author="Zhiyu Chen" w:date="2017-09-28T17:01:00Z">
            <w:rPr>
              <w:sz w:val="40"/>
              <w:u w:val="single" w:color="000000"/>
            </w:rPr>
          </w:rPrChange>
        </w:rPr>
        <w:t>Test Data:</w:t>
      </w:r>
      <w:del w:id="59" w:author="Zhiyu Chen" w:date="2017-09-28T17:01:00Z">
        <w:r>
          <w:rPr>
            <w:sz w:val="40"/>
          </w:rPr>
          <w:delText xml:space="preserve"> </w:delText>
        </w:r>
      </w:del>
    </w:p>
    <w:p w14:paraId="45588336" w14:textId="77777777" w:rsidR="008A486F" w:rsidRPr="008A486F" w:rsidRDefault="008A486F" w:rsidP="008A486F">
      <w:pPr>
        <w:spacing w:after="0"/>
        <w:ind w:left="705"/>
        <w:rPr>
          <w:del w:id="60" w:author="Zhiyu Chen" w:date="2017-09-28T17:01:00Z"/>
        </w:rPr>
      </w:pPr>
    </w:p>
    <w:p w14:paraId="6FAE8FB9" w14:textId="77777777" w:rsidR="008A486F" w:rsidRDefault="008A486F" w:rsidP="008A486F">
      <w:pPr>
        <w:spacing w:after="0"/>
        <w:rPr>
          <w:del w:id="61" w:author="Zhiyu Chen" w:date="2017-09-28T17:01:00Z"/>
        </w:rPr>
      </w:pPr>
      <w:del w:id="62" w:author="Zhiyu Chen" w:date="2017-09-28T17:01:00Z">
        <w:r>
          <w:delText xml:space="preserve">     For collecting data we set our original position at around (-15,-15),  the center of the first square. And to get the error we use the following equation</w:delText>
        </w:r>
      </w:del>
    </w:p>
    <w:p w14:paraId="16CC95A2" w14:textId="77777777" w:rsidR="008A486F" w:rsidRDefault="008A486F" w:rsidP="008A486F">
      <w:pPr>
        <w:spacing w:after="0"/>
        <w:rPr>
          <w:del w:id="63" w:author="Zhiyu Chen" w:date="2017-09-28T17:01:00Z"/>
        </w:rPr>
      </w:pPr>
    </w:p>
    <w:p w14:paraId="41953135" w14:textId="77777777" w:rsidR="008A486F" w:rsidRPr="008A486F" w:rsidRDefault="008A486F" w:rsidP="008A486F">
      <w:pPr>
        <w:spacing w:after="0"/>
        <w:rPr>
          <w:del w:id="64" w:author="Zhiyu Chen" w:date="2017-09-28T17:01:00Z"/>
        </w:rPr>
      </w:pPr>
      <m:oMathPara>
        <m:oMath>
          <m:r>
            <w:del w:id="65" w:author="Zhiyu Chen" w:date="2017-09-28T17:01:00Z">
              <w:rPr>
                <w:rFonts w:ascii="Cambria Math" w:hAnsi="Cambria Math"/>
              </w:rPr>
              <m:t xml:space="preserve">Error= </m:t>
            </w:del>
          </m:r>
          <m:rad>
            <m:radPr>
              <m:degHide m:val="1"/>
              <m:ctrlPr>
                <w:del w:id="66" w:author="Zhiyu Chen" w:date="2017-09-28T17:01:00Z">
                  <w:rPr>
                    <w:rFonts w:ascii="Cambria Math" w:hAnsi="Cambria Math"/>
                    <w:i/>
                  </w:rPr>
                </w:del>
              </m:ctrlPr>
            </m:radPr>
            <m:deg/>
            <m:e>
              <m:sSup>
                <m:sSupPr>
                  <m:ctrlPr>
                    <w:del w:id="67" w:author="Zhiyu Chen" w:date="2017-09-28T17:01:00Z">
                      <w:rPr>
                        <w:rFonts w:ascii="Cambria Math" w:eastAsia="Cambria Math" w:hAnsi="Cambria Math" w:cs="Cambria Math"/>
                        <w:i/>
                        <w:sz w:val="24"/>
                      </w:rPr>
                    </w:del>
                  </m:ctrlPr>
                </m:sSupPr>
                <m:e>
                  <m:r>
                    <w:del w:id="68" w:author="Zhiyu Chen" w:date="2017-09-28T17:01:00Z">
                      <w:rPr>
                        <w:rFonts w:ascii="Cambria Math" w:hAnsi="Cambria Math"/>
                      </w:rPr>
                      <m:t>(</m:t>
                    </w:del>
                  </m:r>
                  <m:r>
                    <w:del w:id="69" w:author="Zhiyu Chen" w:date="2017-09-28T17:01:00Z">
                      <w:rPr>
                        <w:rFonts w:ascii="Cambria Math" w:hAnsi="Cambria Math"/>
                      </w:rPr>
                      <m:t>X</m:t>
                    </w:del>
                  </m:r>
                  <m:r>
                    <w:del w:id="70" w:author="Zhiyu Chen" w:date="2017-09-28T17:01:00Z">
                      <w:rPr>
                        <w:rFonts w:ascii="Cambria Math" w:hAnsi="Cambria Math"/>
                      </w:rPr>
                      <m:t>-</m:t>
                    </w:del>
                  </m:r>
                  <m:sSub>
                    <m:sSubPr>
                      <m:ctrlPr>
                        <w:del w:id="71" w:author="Zhiyu Chen" w:date="2017-09-28T17:01:00Z">
                          <w:rPr>
                            <w:rFonts w:ascii="Cambria Math" w:eastAsia="Cambria Math" w:hAnsi="Cambria Math" w:cs="Cambria Math"/>
                            <w:sz w:val="24"/>
                          </w:rPr>
                        </w:del>
                      </m:ctrlPr>
                    </m:sSubPr>
                    <m:e>
                      <m:r>
                        <w:del w:id="72" w:author="Zhiyu Chen" w:date="2017-09-28T17:01:00Z">
                          <w:rPr>
                            <w:rFonts w:ascii="Cambria Math" w:eastAsia="Cambria Math" w:hAnsi="Cambria Math" w:cs="Cambria Math"/>
                            <w:sz w:val="24"/>
                          </w:rPr>
                          <m:t>X</m:t>
                        </w:del>
                      </m:r>
                    </m:e>
                    <m:sub>
                      <m:r>
                        <w:del w:id="73" w:author="Zhiyu Chen" w:date="2017-09-28T17:01:00Z">
                          <w:rPr>
                            <w:rFonts w:ascii="Cambria Math" w:eastAsia="Cambria Math" w:hAnsi="Cambria Math" w:cs="Cambria Math"/>
                            <w:sz w:val="24"/>
                          </w:rPr>
                          <m:t>F</m:t>
                        </w:del>
                      </m:r>
                    </m:sub>
                  </m:sSub>
                  <m:r>
                    <w:del w:id="74" w:author="Zhiyu Chen" w:date="2017-09-28T17:01:00Z">
                      <w:rPr>
                        <w:rFonts w:ascii="Cambria Math" w:eastAsia="Cambria Math" w:hAnsi="Cambria Math" w:cs="Cambria Math"/>
                        <w:sz w:val="24"/>
                      </w:rPr>
                      <m:t>)</m:t>
                    </w:del>
                  </m:r>
                </m:e>
                <m:sup>
                  <m:r>
                    <w:del w:id="75" w:author="Zhiyu Chen" w:date="2017-09-28T17:01:00Z">
                      <w:rPr>
                        <w:rFonts w:ascii="Cambria Math" w:eastAsia="Cambria Math" w:hAnsi="Cambria Math" w:cs="Cambria Math"/>
                        <w:sz w:val="24"/>
                      </w:rPr>
                      <m:t>2</m:t>
                    </w:del>
                  </m:r>
                </m:sup>
              </m:sSup>
              <m:r>
                <w:del w:id="76" w:author="Zhiyu Chen" w:date="2017-09-28T17:01:00Z">
                  <w:rPr>
                    <w:rFonts w:ascii="Cambria Math" w:eastAsia="Cambria Math" w:hAnsi="Cambria Math" w:cs="Cambria Math"/>
                    <w:sz w:val="24"/>
                  </w:rPr>
                  <m:t>+</m:t>
                </w:del>
              </m:r>
              <m:r>
                <w:del w:id="77" w:author="Zhiyu Chen" w:date="2017-09-28T17:01:00Z">
                  <w:rPr>
                    <w:rFonts w:ascii="Cambria Math" w:eastAsia="Cambria Math" w:hAnsi="Cambria Math" w:cs="Cambria Math"/>
                    <w:sz w:val="24"/>
                  </w:rPr>
                  <m:t xml:space="preserve"> </m:t>
                </w:del>
              </m:r>
              <m:sSup>
                <m:sSupPr>
                  <m:ctrlPr>
                    <w:del w:id="78" w:author="Zhiyu Chen" w:date="2017-09-28T17:01:00Z">
                      <w:rPr>
                        <w:rFonts w:ascii="Cambria Math" w:eastAsia="Cambria Math" w:hAnsi="Cambria Math" w:cs="Cambria Math"/>
                        <w:i/>
                        <w:sz w:val="24"/>
                      </w:rPr>
                    </w:del>
                  </m:ctrlPr>
                </m:sSupPr>
                <m:e>
                  <m:r>
                    <w:del w:id="79" w:author="Zhiyu Chen" w:date="2017-09-28T17:01:00Z">
                      <w:rPr>
                        <w:rFonts w:ascii="Cambria Math" w:hAnsi="Cambria Math"/>
                      </w:rPr>
                      <m:t>(Y-</m:t>
                    </w:del>
                  </m:r>
                  <m:sSub>
                    <m:sSubPr>
                      <m:ctrlPr>
                        <w:del w:id="80" w:author="Zhiyu Chen" w:date="2017-09-28T17:01:00Z">
                          <w:rPr>
                            <w:rFonts w:ascii="Cambria Math" w:eastAsia="Cambria Math" w:hAnsi="Cambria Math" w:cs="Cambria Math"/>
                            <w:sz w:val="24"/>
                          </w:rPr>
                        </w:del>
                      </m:ctrlPr>
                    </m:sSubPr>
                    <m:e>
                      <m:r>
                        <w:del w:id="81" w:author="Zhiyu Chen" w:date="2017-09-28T17:01:00Z">
                          <w:rPr>
                            <w:rFonts w:ascii="Cambria Math" w:eastAsia="Cambria Math" w:hAnsi="Cambria Math" w:cs="Cambria Math"/>
                            <w:sz w:val="24"/>
                          </w:rPr>
                          <m:t>Y</m:t>
                        </w:del>
                      </m:r>
                    </m:e>
                    <m:sub>
                      <m:r>
                        <w:del w:id="82" w:author="Zhiyu Chen" w:date="2017-09-28T17:01:00Z">
                          <w:rPr>
                            <w:rFonts w:ascii="Cambria Math" w:eastAsia="Cambria Math" w:hAnsi="Cambria Math" w:cs="Cambria Math"/>
                            <w:sz w:val="24"/>
                          </w:rPr>
                          <m:t>F</m:t>
                        </w:del>
                      </m:r>
                    </m:sub>
                  </m:sSub>
                  <m:r>
                    <w:del w:id="83" w:author="Zhiyu Chen" w:date="2017-09-28T17:01:00Z">
                      <w:rPr>
                        <w:rFonts w:ascii="Cambria Math" w:eastAsia="Cambria Math" w:hAnsi="Cambria Math" w:cs="Cambria Math"/>
                        <w:sz w:val="24"/>
                      </w:rPr>
                      <m:t>)</m:t>
                    </w:del>
                  </m:r>
                </m:e>
                <m:sup>
                  <m:r>
                    <w:del w:id="84" w:author="Zhiyu Chen" w:date="2017-09-28T17:01:00Z">
                      <w:rPr>
                        <w:rFonts w:ascii="Cambria Math" w:eastAsia="Cambria Math" w:hAnsi="Cambria Math" w:cs="Cambria Math"/>
                        <w:sz w:val="24"/>
                      </w:rPr>
                      <m:t>2</m:t>
                    </w:del>
                  </m:r>
                </m:sup>
              </m:sSup>
            </m:e>
          </m:rad>
        </m:oMath>
      </m:oMathPara>
    </w:p>
    <w:p w14:paraId="138D916D" w14:textId="77777777" w:rsidR="0029092E" w:rsidRPr="00AD50A2" w:rsidRDefault="00E06D7B" w:rsidP="00D67DCF">
      <w:pPr>
        <w:pStyle w:val="a9"/>
        <w:rPr>
          <w:sz w:val="40"/>
          <w:u w:val="single"/>
          <w:rPrChange w:id="85" w:author="Zhiyu Chen" w:date="2017-09-28T17:01:00Z">
            <w:rPr/>
          </w:rPrChange>
        </w:rPr>
        <w:pPrChange w:id="86" w:author="Zhiyu Chen" w:date="2017-09-28T17:01:00Z">
          <w:pPr>
            <w:spacing w:after="0" w:line="259" w:lineRule="auto"/>
            <w:ind w:firstLine="0"/>
          </w:pPr>
        </w:pPrChange>
      </w:pPr>
      <w:del w:id="87" w:author="Zhiyu Chen" w:date="2017-09-28T17:01:00Z">
        <w:r>
          <w:delText xml:space="preserve"> </w:delText>
        </w:r>
      </w:del>
    </w:p>
    <w:tbl>
      <w:tblPr>
        <w:tblStyle w:val="a8"/>
        <w:tblW w:w="0" w:type="auto"/>
        <w:tblLook w:val="04A0" w:firstRow="1" w:lastRow="0" w:firstColumn="1" w:lastColumn="0" w:noHBand="0" w:noVBand="1"/>
        <w:tblPrChange w:id="88" w:author="Zhiyu Chen" w:date="2017-09-28T17:01:00Z">
          <w:tblPr>
            <w:tblStyle w:val="TableGrid"/>
            <w:tblW w:w="9352" w:type="dxa"/>
            <w:tblInd w:w="5" w:type="dxa"/>
            <w:tblCellMar>
              <w:top w:w="48" w:type="dxa"/>
              <w:left w:w="305" w:type="dxa"/>
              <w:bottom w:w="0" w:type="dxa"/>
              <w:right w:w="115" w:type="dxa"/>
            </w:tblCellMar>
            <w:tblLook w:val="04A0" w:firstRow="1" w:lastRow="0" w:firstColumn="1" w:lastColumn="0" w:noHBand="0" w:noVBand="1"/>
          </w:tblPr>
        </w:tblPrChange>
      </w:tblPr>
      <w:tblGrid>
        <w:gridCol w:w="1960"/>
        <w:gridCol w:w="2012"/>
        <w:gridCol w:w="841"/>
        <w:gridCol w:w="858"/>
        <w:gridCol w:w="814"/>
        <w:gridCol w:w="812"/>
        <w:gridCol w:w="463"/>
        <w:gridCol w:w="1590"/>
        <w:tblGridChange w:id="89">
          <w:tblGrid>
            <w:gridCol w:w="1519"/>
            <w:gridCol w:w="1544"/>
            <w:gridCol w:w="1541"/>
            <w:gridCol w:w="1570"/>
            <w:gridCol w:w="1562"/>
            <w:gridCol w:w="1616"/>
          </w:tblGrid>
        </w:tblGridChange>
      </w:tblGrid>
      <w:tr w:rsidR="0029092E" w14:paraId="3FE6208D" w14:textId="77777777" w:rsidTr="00DA0DFE">
        <w:trPr>
          <w:trPrChange w:id="90" w:author="Zhiyu Chen" w:date="2017-09-28T17:01:00Z">
            <w:trPr>
              <w:trHeight w:val="302"/>
            </w:trPr>
          </w:trPrChange>
        </w:trPr>
        <w:tc>
          <w:tcPr>
            <w:tcW w:w="9350" w:type="dxa"/>
            <w:tcPrChange w:id="91" w:author="Zhiyu Chen" w:date="2017-09-28T17:01:00Z">
              <w:tcPr>
                <w:tcW w:w="1519" w:type="dxa"/>
                <w:tcBorders>
                  <w:top w:val="single" w:sz="4" w:space="0" w:color="000000"/>
                  <w:left w:val="single" w:sz="4" w:space="0" w:color="000000"/>
                  <w:bottom w:val="single" w:sz="4" w:space="0" w:color="000000"/>
                  <w:right w:val="nil"/>
                </w:tcBorders>
              </w:tcPr>
            </w:tcPrChange>
          </w:tcPr>
          <w:p w14:paraId="3910CDE7" w14:textId="77777777" w:rsidR="0029092E" w:rsidRDefault="0029092E">
            <w:pPr>
              <w:spacing w:after="160" w:line="259" w:lineRule="auto"/>
            </w:pPr>
          </w:p>
        </w:tc>
        <w:tc>
          <w:tcPr>
            <w:tcW w:w="9350" w:type="dxa"/>
            <w:tcPrChange w:id="92" w:author="Zhiyu Chen" w:date="2017-09-28T17:01:00Z">
              <w:tcPr>
                <w:tcW w:w="1544" w:type="dxa"/>
                <w:tcBorders>
                  <w:top w:val="single" w:sz="4" w:space="0" w:color="000000"/>
                  <w:left w:val="nil"/>
                  <w:bottom w:val="single" w:sz="4" w:space="0" w:color="000000"/>
                  <w:right w:val="nil"/>
                </w:tcBorders>
              </w:tcPr>
            </w:tcPrChange>
          </w:tcPr>
          <w:p w14:paraId="54B7DF73" w14:textId="77777777" w:rsidR="0029092E" w:rsidRDefault="0029092E">
            <w:pPr>
              <w:spacing w:after="160" w:line="259" w:lineRule="auto"/>
            </w:pPr>
          </w:p>
        </w:tc>
        <w:tc>
          <w:tcPr>
            <w:tcW w:w="9350" w:type="dxa"/>
            <w:gridSpan w:val="5"/>
            <w:tcPrChange w:id="93" w:author="Zhiyu Chen" w:date="2017-09-28T17:01:00Z">
              <w:tcPr>
                <w:tcW w:w="4673" w:type="dxa"/>
                <w:gridSpan w:val="3"/>
                <w:tcBorders>
                  <w:top w:val="single" w:sz="4" w:space="0" w:color="000000"/>
                  <w:left w:val="nil"/>
                  <w:bottom w:val="single" w:sz="4" w:space="0" w:color="000000"/>
                  <w:right w:val="nil"/>
                </w:tcBorders>
              </w:tcPr>
            </w:tcPrChange>
          </w:tcPr>
          <w:p w14:paraId="2D041206" w14:textId="3E8C31F2" w:rsidR="0029092E" w:rsidRDefault="00E06D7B" w:rsidP="00D67DCF">
            <w:pPr>
              <w:pStyle w:val="a9"/>
              <w:tabs>
                <w:tab w:val="center" w:pos="4680"/>
                <w:tab w:val="right" w:pos="9360"/>
              </w:tabs>
              <w:jc w:val="center"/>
              <w:pPrChange w:id="94" w:author="Zhiyu Chen" w:date="2017-09-28T17:01:00Z">
                <w:pPr>
                  <w:spacing w:after="0" w:line="259" w:lineRule="auto"/>
                  <w:ind w:left="161" w:firstLine="0"/>
                </w:pPr>
              </w:pPrChange>
            </w:pPr>
            <w:r>
              <w:rPr>
                <w:rPrChange w:id="95" w:author="Zhiyu Chen" w:date="2017-09-28T17:01:00Z">
                  <w:rPr>
                    <w:b/>
                    <w:sz w:val="24"/>
                  </w:rPr>
                </w:rPrChange>
              </w:rPr>
              <w:t xml:space="preserve">Odometer </w:t>
            </w:r>
            <w:ins w:id="96" w:author="Zhiyu Chen" w:date="2017-09-28T17:01:00Z">
              <w:r w:rsidR="00D67DCF">
                <w:t>Test</w:t>
              </w:r>
            </w:ins>
            <w:del w:id="97" w:author="Zhiyu Chen" w:date="2017-09-28T17:01:00Z">
              <w:r>
                <w:rPr>
                  <w:b/>
                  <w:sz w:val="24"/>
                </w:rPr>
                <w:delText xml:space="preserve">Without Correction </w:delText>
              </w:r>
            </w:del>
          </w:p>
        </w:tc>
        <w:tc>
          <w:tcPr>
            <w:tcW w:w="9350" w:type="dxa"/>
            <w:tcPrChange w:id="98" w:author="Zhiyu Chen" w:date="2017-09-28T17:01:00Z">
              <w:tcPr>
                <w:tcW w:w="1616" w:type="dxa"/>
                <w:tcBorders>
                  <w:top w:val="single" w:sz="4" w:space="0" w:color="000000"/>
                  <w:left w:val="nil"/>
                  <w:bottom w:val="single" w:sz="4" w:space="0" w:color="000000"/>
                  <w:right w:val="single" w:sz="4" w:space="0" w:color="000000"/>
                </w:tcBorders>
              </w:tcPr>
            </w:tcPrChange>
          </w:tcPr>
          <w:p w14:paraId="10344274" w14:textId="77777777" w:rsidR="0029092E" w:rsidRDefault="0029092E">
            <w:pPr>
              <w:spacing w:after="160" w:line="259" w:lineRule="auto"/>
            </w:pPr>
          </w:p>
        </w:tc>
      </w:tr>
      <w:tr w:rsidR="0029092E" w14:paraId="04D77FDC" w14:textId="77777777" w:rsidTr="00DA0DFE">
        <w:trPr>
          <w:gridAfter w:val="2"/>
          <w:wAfter w:w="3063" w:type="dxa"/>
          <w:trPrChange w:id="99" w:author="Zhiyu Chen" w:date="2017-09-28T17:01:00Z">
            <w:trPr>
              <w:trHeight w:val="303"/>
            </w:trPr>
          </w:trPrChange>
        </w:trPr>
        <w:tc>
          <w:tcPr>
            <w:tcW w:w="1520" w:type="dxa"/>
            <w:tcPrChange w:id="100"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7A7B94D7" w14:textId="77777777" w:rsidR="0029092E" w:rsidRDefault="00E06D7B" w:rsidP="00DA0DFE">
            <w:pPr>
              <w:jc w:val="center"/>
              <w:pPrChange w:id="101" w:author="Zhiyu Chen" w:date="2017-09-28T17:01:00Z">
                <w:pPr>
                  <w:spacing w:after="0" w:line="259" w:lineRule="auto"/>
                  <w:ind w:right="191" w:firstLine="0"/>
                  <w:jc w:val="center"/>
                </w:pPr>
              </w:pPrChange>
            </w:pPr>
            <w:del w:id="102" w:author="Zhiyu Chen" w:date="2017-09-28T17:01:00Z">
              <w:r>
                <w:rPr>
                  <w:b/>
                  <w:sz w:val="24"/>
                </w:rPr>
                <w:delText xml:space="preserve">Trial </w:delText>
              </w:r>
            </w:del>
          </w:p>
        </w:tc>
        <w:tc>
          <w:tcPr>
            <w:tcW w:w="1542" w:type="dxa"/>
            <w:tcPrChange w:id="103"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7209F137" w14:textId="77777777" w:rsidR="0029092E" w:rsidRDefault="00E06D7B" w:rsidP="00DA0DFE">
            <w:pPr>
              <w:jc w:val="center"/>
              <w:pPrChange w:id="104" w:author="Zhiyu Chen" w:date="2017-09-28T17:01:00Z">
                <w:pPr>
                  <w:spacing w:after="0" w:line="259" w:lineRule="auto"/>
                  <w:ind w:right="190" w:firstLine="0"/>
                  <w:jc w:val="center"/>
                </w:pPr>
              </w:pPrChange>
            </w:pPr>
            <w:r>
              <w:rPr>
                <w:rPrChange w:id="105" w:author="Zhiyu Chen" w:date="2017-09-28T17:01:00Z">
                  <w:rPr>
                    <w:b/>
                    <w:sz w:val="24"/>
                  </w:rPr>
                </w:rPrChange>
              </w:rPr>
              <w:t>X</w:t>
            </w:r>
            <w:del w:id="106" w:author="Zhiyu Chen" w:date="2017-09-28T17:01:00Z">
              <w:r>
                <w:rPr>
                  <w:b/>
                  <w:sz w:val="24"/>
                </w:rPr>
                <w:delText xml:space="preserve"> (cm) </w:delText>
              </w:r>
            </w:del>
          </w:p>
        </w:tc>
        <w:tc>
          <w:tcPr>
            <w:tcW w:w="1541" w:type="dxa"/>
            <w:tcPrChange w:id="107"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0277C797" w14:textId="77777777" w:rsidR="0029092E" w:rsidRDefault="00E06D7B" w:rsidP="00DA0DFE">
            <w:pPr>
              <w:jc w:val="center"/>
              <w:pPrChange w:id="108" w:author="Zhiyu Chen" w:date="2017-09-28T17:01:00Z">
                <w:pPr>
                  <w:spacing w:after="0" w:line="259" w:lineRule="auto"/>
                  <w:ind w:right="189" w:firstLine="0"/>
                  <w:jc w:val="center"/>
                </w:pPr>
              </w:pPrChange>
            </w:pPr>
            <w:r>
              <w:rPr>
                <w:rPrChange w:id="109" w:author="Zhiyu Chen" w:date="2017-09-28T17:01:00Z">
                  <w:rPr>
                    <w:b/>
                    <w:sz w:val="24"/>
                  </w:rPr>
                </w:rPrChange>
              </w:rPr>
              <w:t>Y</w:t>
            </w:r>
            <w:del w:id="110" w:author="Zhiyu Chen" w:date="2017-09-28T17:01:00Z">
              <w:r>
                <w:rPr>
                  <w:b/>
                  <w:sz w:val="24"/>
                </w:rPr>
                <w:delText xml:space="preserve"> (cm) </w:delText>
              </w:r>
            </w:del>
          </w:p>
        </w:tc>
        <w:tc>
          <w:tcPr>
            <w:tcW w:w="1570" w:type="dxa"/>
            <w:tcPrChange w:id="111"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4830A207" w14:textId="2364DF97" w:rsidR="0029092E" w:rsidRDefault="00105206" w:rsidP="00DA0DFE">
            <w:pPr>
              <w:jc w:val="center"/>
              <w:pPrChange w:id="112" w:author="Zhiyu Chen" w:date="2017-09-28T17:01:00Z">
                <w:pPr>
                  <w:spacing w:after="0" w:line="259" w:lineRule="auto"/>
                  <w:ind w:right="192" w:firstLine="0"/>
                  <w:jc w:val="center"/>
                </w:pPr>
              </w:pPrChange>
            </w:pPr>
            <m:oMath>
              <m:sSub>
                <m:sSubPr>
                  <m:ctrlPr>
                    <w:ins w:id="113" w:author="Zhiyu Chen" w:date="2017-09-28T17:01:00Z">
                      <w:rPr>
                        <w:rFonts w:ascii="Cambria Math" w:hAnsi="Cambria Math"/>
                        <w:i/>
                      </w:rPr>
                    </w:ins>
                  </m:ctrlPr>
                </m:sSubPr>
                <m:e>
                  <m:r>
                    <w:ins w:id="114" w:author="Zhiyu Chen" w:date="2017-09-28T17:01:00Z">
                      <w:rPr>
                        <w:rFonts w:ascii="Cambria Math" w:hAnsi="Cambria Math"/>
                      </w:rPr>
                      <m:t>X</m:t>
                    </w:ins>
                  </m:r>
                </m:e>
                <m:sub>
                  <m:r>
                    <w:ins w:id="115" w:author="Zhiyu Chen" w:date="2017-09-28T17:01:00Z">
                      <w:rPr>
                        <w:rFonts w:ascii="Cambria Math" w:hAnsi="Cambria Math"/>
                      </w:rPr>
                      <m:t>F</m:t>
                    </w:ins>
                  </m:r>
                </m:sub>
              </m:sSub>
            </m:oMath>
            <w:del w:id="116" w:author="Zhiyu Chen" w:date="2017-09-28T17:01:00Z">
              <w:r w:rsidR="00E06D7B">
                <w:rPr>
                  <w:rFonts w:ascii="Cambria Math" w:eastAsia="Cambria Math" w:hAnsi="Cambria Math" w:cs="Cambria Math"/>
                  <w:sz w:val="24"/>
                </w:rPr>
                <w:delText>𝑿</w:delText>
              </w:r>
              <w:r w:rsidR="00E06D7B">
                <w:rPr>
                  <w:rFonts w:ascii="Cambria Math" w:eastAsia="Cambria Math" w:hAnsi="Cambria Math" w:cs="Cambria Math"/>
                  <w:sz w:val="24"/>
                  <w:vertAlign w:val="subscript"/>
                </w:rPr>
                <w:delText>𝑭</w:delText>
              </w:r>
              <w:r w:rsidR="00E06D7B">
                <w:rPr>
                  <w:b/>
                  <w:sz w:val="24"/>
                </w:rPr>
                <w:delText xml:space="preserve"> (cm) </w:delText>
              </w:r>
            </w:del>
          </w:p>
        </w:tc>
        <w:tc>
          <w:tcPr>
            <w:tcW w:w="1563" w:type="dxa"/>
            <w:tcPrChange w:id="117"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0CC4CCE7" w14:textId="6FE2730D" w:rsidR="0029092E" w:rsidRDefault="00105206" w:rsidP="00DA0DFE">
            <w:pPr>
              <w:jc w:val="center"/>
              <w:pPrChange w:id="118" w:author="Zhiyu Chen" w:date="2017-09-28T17:01:00Z">
                <w:pPr>
                  <w:spacing w:after="0" w:line="259" w:lineRule="auto"/>
                  <w:ind w:right="189" w:firstLine="0"/>
                  <w:jc w:val="center"/>
                </w:pPr>
              </w:pPrChange>
            </w:pPr>
            <m:oMath>
              <m:sSub>
                <m:sSubPr>
                  <m:ctrlPr>
                    <w:ins w:id="119" w:author="Zhiyu Chen" w:date="2017-09-28T17:01:00Z">
                      <w:rPr>
                        <w:rFonts w:ascii="Cambria Math" w:hAnsi="Cambria Math"/>
                        <w:i/>
                      </w:rPr>
                    </w:ins>
                  </m:ctrlPr>
                </m:sSubPr>
                <m:e>
                  <m:r>
                    <w:ins w:id="120" w:author="Zhiyu Chen" w:date="2017-09-28T17:01:00Z">
                      <w:rPr>
                        <w:rFonts w:ascii="Cambria Math" w:hAnsi="Cambria Math"/>
                      </w:rPr>
                      <m:t>Y</m:t>
                    </w:ins>
                  </m:r>
                </m:e>
                <m:sub>
                  <m:r>
                    <w:ins w:id="121" w:author="Zhiyu Chen" w:date="2017-09-28T17:01:00Z">
                      <w:rPr>
                        <w:rFonts w:ascii="Cambria Math" w:hAnsi="Cambria Math"/>
                      </w:rPr>
                      <m:t>F</m:t>
                    </w:ins>
                  </m:r>
                </m:sub>
              </m:sSub>
            </m:oMath>
            <w:del w:id="122" w:author="Zhiyu Chen" w:date="2017-09-28T17:01:00Z">
              <w:r w:rsidR="00E06D7B">
                <w:rPr>
                  <w:rFonts w:ascii="Cambria Math" w:eastAsia="Cambria Math" w:hAnsi="Cambria Math" w:cs="Cambria Math"/>
                  <w:sz w:val="24"/>
                </w:rPr>
                <w:delText>𝒀</w:delText>
              </w:r>
              <w:r w:rsidR="00E06D7B">
                <w:rPr>
                  <w:rFonts w:ascii="Cambria Math" w:eastAsia="Cambria Math" w:hAnsi="Cambria Math" w:cs="Cambria Math"/>
                  <w:sz w:val="24"/>
                  <w:vertAlign w:val="subscript"/>
                </w:rPr>
                <w:delText>𝑭</w:delText>
              </w:r>
              <w:r w:rsidR="00E06D7B">
                <w:rPr>
                  <w:b/>
                  <w:sz w:val="24"/>
                </w:rPr>
                <w:delText xml:space="preserve"> (cm) </w:delText>
              </w:r>
            </w:del>
          </w:p>
        </w:tc>
        <w:tc>
          <w:tcPr>
            <w:tcW w:w="1614" w:type="dxa"/>
            <w:tcPrChange w:id="123"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74F562AD" w14:textId="77777777" w:rsidR="0029092E" w:rsidRDefault="00E06D7B" w:rsidP="00DA0DFE">
            <w:pPr>
              <w:jc w:val="center"/>
              <w:pPrChange w:id="124" w:author="Zhiyu Chen" w:date="2017-09-28T17:01:00Z">
                <w:pPr>
                  <w:spacing w:after="0" w:line="259" w:lineRule="auto"/>
                  <w:ind w:right="193" w:firstLine="0"/>
                  <w:jc w:val="center"/>
                </w:pPr>
              </w:pPrChange>
            </w:pPr>
            <w:r>
              <w:rPr>
                <w:rPrChange w:id="125" w:author="Zhiyu Chen" w:date="2017-09-28T17:01:00Z">
                  <w:rPr>
                    <w:b/>
                    <w:sz w:val="24"/>
                  </w:rPr>
                </w:rPrChange>
              </w:rPr>
              <w:t>Error</w:t>
            </w:r>
            <w:del w:id="126" w:author="Zhiyu Chen" w:date="2017-09-28T17:01:00Z">
              <w:r>
                <w:rPr>
                  <w:b/>
                  <w:sz w:val="24"/>
                </w:rPr>
                <w:delText xml:space="preserve"> (cm) </w:delText>
              </w:r>
            </w:del>
          </w:p>
        </w:tc>
      </w:tr>
      <w:tr w:rsidR="0029092E" w14:paraId="2494C5FA" w14:textId="77777777" w:rsidTr="00DA0DFE">
        <w:trPr>
          <w:gridAfter w:val="2"/>
          <w:wAfter w:w="3063" w:type="dxa"/>
          <w:trPrChange w:id="127" w:author="Zhiyu Chen" w:date="2017-09-28T17:01:00Z">
            <w:trPr>
              <w:trHeight w:val="302"/>
            </w:trPr>
          </w:trPrChange>
        </w:trPr>
        <w:tc>
          <w:tcPr>
            <w:tcW w:w="1520" w:type="dxa"/>
            <w:tcPrChange w:id="12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5A50DBE2" w14:textId="77777777" w:rsidR="0029092E" w:rsidRDefault="00E06D7B" w:rsidP="00DA0DFE">
            <w:pPr>
              <w:jc w:val="center"/>
              <w:pPrChange w:id="129" w:author="Zhiyu Chen" w:date="2017-09-28T17:01:00Z">
                <w:pPr>
                  <w:spacing w:after="0" w:line="259" w:lineRule="auto"/>
                  <w:ind w:right="190" w:firstLine="0"/>
                  <w:jc w:val="center"/>
                </w:pPr>
              </w:pPrChange>
            </w:pPr>
            <w:r>
              <w:rPr>
                <w:rPrChange w:id="130" w:author="Zhiyu Chen" w:date="2017-09-28T17:01:00Z">
                  <w:rPr>
                    <w:b/>
                    <w:sz w:val="24"/>
                  </w:rPr>
                </w:rPrChange>
              </w:rPr>
              <w:t>1</w:t>
            </w:r>
            <w:del w:id="131" w:author="Zhiyu Chen" w:date="2017-09-28T17:01:00Z">
              <w:r>
                <w:rPr>
                  <w:b/>
                  <w:sz w:val="24"/>
                </w:rPr>
                <w:delText xml:space="preserve"> </w:delText>
              </w:r>
            </w:del>
          </w:p>
        </w:tc>
        <w:tc>
          <w:tcPr>
            <w:tcW w:w="1542" w:type="dxa"/>
            <w:tcPrChange w:id="13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6B105972" w14:textId="77777777" w:rsidR="0029092E" w:rsidRDefault="00E06D7B" w:rsidP="00DA0DFE">
            <w:pPr>
              <w:jc w:val="center"/>
              <w:pPrChange w:id="133" w:author="Zhiyu Chen" w:date="2017-09-28T17:01:00Z">
                <w:pPr>
                  <w:spacing w:after="0" w:line="259" w:lineRule="auto"/>
                  <w:ind w:right="189" w:firstLine="0"/>
                  <w:jc w:val="center"/>
                </w:pPr>
              </w:pPrChange>
            </w:pPr>
            <w:r>
              <w:t>-14.64</w:t>
            </w:r>
            <w:del w:id="134" w:author="Zhiyu Chen" w:date="2017-09-28T17:01:00Z">
              <w:r>
                <w:delText xml:space="preserve"> </w:delText>
              </w:r>
            </w:del>
          </w:p>
        </w:tc>
        <w:tc>
          <w:tcPr>
            <w:tcW w:w="1541" w:type="dxa"/>
            <w:tcPrChange w:id="13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6D445D47" w14:textId="77777777" w:rsidR="0029092E" w:rsidRDefault="00E06D7B" w:rsidP="00DA0DFE">
            <w:pPr>
              <w:jc w:val="center"/>
              <w:pPrChange w:id="136" w:author="Zhiyu Chen" w:date="2017-09-28T17:01:00Z">
                <w:pPr>
                  <w:spacing w:after="0" w:line="259" w:lineRule="auto"/>
                  <w:ind w:right="191" w:firstLine="0"/>
                  <w:jc w:val="center"/>
                </w:pPr>
              </w:pPrChange>
            </w:pPr>
            <w:r>
              <w:t>-15.68</w:t>
            </w:r>
            <w:del w:id="137" w:author="Zhiyu Chen" w:date="2017-09-28T17:01:00Z">
              <w:r>
                <w:delText xml:space="preserve"> </w:delText>
              </w:r>
            </w:del>
          </w:p>
        </w:tc>
        <w:tc>
          <w:tcPr>
            <w:tcW w:w="1570" w:type="dxa"/>
            <w:tcPrChange w:id="13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72BB582A" w14:textId="77777777" w:rsidR="0029092E" w:rsidRDefault="00E06D7B" w:rsidP="00DA0DFE">
            <w:pPr>
              <w:jc w:val="center"/>
              <w:pPrChange w:id="139" w:author="Zhiyu Chen" w:date="2017-09-28T17:01:00Z">
                <w:pPr>
                  <w:spacing w:after="0" w:line="259" w:lineRule="auto"/>
                  <w:ind w:right="188" w:firstLine="0"/>
                  <w:jc w:val="center"/>
                </w:pPr>
              </w:pPrChange>
            </w:pPr>
            <w:r>
              <w:t>-8.7</w:t>
            </w:r>
            <w:del w:id="140" w:author="Zhiyu Chen" w:date="2017-09-28T17:01:00Z">
              <w:r>
                <w:delText xml:space="preserve"> </w:delText>
              </w:r>
            </w:del>
          </w:p>
        </w:tc>
        <w:tc>
          <w:tcPr>
            <w:tcW w:w="1563" w:type="dxa"/>
            <w:tcPrChange w:id="14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18322857" w14:textId="77777777" w:rsidR="0029092E" w:rsidRDefault="00E06D7B" w:rsidP="00DA0DFE">
            <w:pPr>
              <w:jc w:val="center"/>
              <w:pPrChange w:id="142" w:author="Zhiyu Chen" w:date="2017-09-28T17:01:00Z">
                <w:pPr>
                  <w:spacing w:after="0" w:line="259" w:lineRule="auto"/>
                  <w:ind w:right="188" w:firstLine="0"/>
                  <w:jc w:val="center"/>
                </w:pPr>
              </w:pPrChange>
            </w:pPr>
            <w:r>
              <w:t>-18.6</w:t>
            </w:r>
            <w:del w:id="143" w:author="Zhiyu Chen" w:date="2017-09-28T17:01:00Z">
              <w:r>
                <w:delText xml:space="preserve"> </w:delText>
              </w:r>
            </w:del>
          </w:p>
        </w:tc>
        <w:tc>
          <w:tcPr>
            <w:tcW w:w="1614" w:type="dxa"/>
            <w:tcPrChange w:id="14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5742466E" w14:textId="77777777" w:rsidR="0029092E" w:rsidRDefault="00E06D7B" w:rsidP="00DA0DFE">
            <w:pPr>
              <w:jc w:val="center"/>
              <w:pPrChange w:id="145" w:author="Zhiyu Chen" w:date="2017-09-28T17:01:00Z">
                <w:pPr>
                  <w:spacing w:after="0" w:line="259" w:lineRule="auto"/>
                  <w:ind w:right="193" w:firstLine="0"/>
                  <w:jc w:val="center"/>
                </w:pPr>
              </w:pPrChange>
            </w:pPr>
            <w:r>
              <w:t>6.62</w:t>
            </w:r>
            <w:del w:id="146" w:author="Zhiyu Chen" w:date="2017-09-28T17:01:00Z">
              <w:r>
                <w:delText xml:space="preserve"> </w:delText>
              </w:r>
            </w:del>
          </w:p>
        </w:tc>
      </w:tr>
      <w:tr w:rsidR="0029092E" w14:paraId="0F6515F0" w14:textId="77777777" w:rsidTr="00DA0DFE">
        <w:trPr>
          <w:gridAfter w:val="2"/>
          <w:wAfter w:w="3063" w:type="dxa"/>
          <w:trPrChange w:id="147" w:author="Zhiyu Chen" w:date="2017-09-28T17:01:00Z">
            <w:trPr>
              <w:trHeight w:val="302"/>
            </w:trPr>
          </w:trPrChange>
        </w:trPr>
        <w:tc>
          <w:tcPr>
            <w:tcW w:w="1520" w:type="dxa"/>
            <w:tcPrChange w:id="14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7A7BBD64" w14:textId="77777777" w:rsidR="0029092E" w:rsidRDefault="00E06D7B" w:rsidP="00DA0DFE">
            <w:pPr>
              <w:jc w:val="center"/>
              <w:pPrChange w:id="149" w:author="Zhiyu Chen" w:date="2017-09-28T17:01:00Z">
                <w:pPr>
                  <w:spacing w:after="0" w:line="259" w:lineRule="auto"/>
                  <w:ind w:right="190" w:firstLine="0"/>
                  <w:jc w:val="center"/>
                </w:pPr>
              </w:pPrChange>
            </w:pPr>
            <w:r>
              <w:rPr>
                <w:rPrChange w:id="150" w:author="Zhiyu Chen" w:date="2017-09-28T17:01:00Z">
                  <w:rPr>
                    <w:b/>
                    <w:sz w:val="24"/>
                  </w:rPr>
                </w:rPrChange>
              </w:rPr>
              <w:t>2</w:t>
            </w:r>
            <w:del w:id="151" w:author="Zhiyu Chen" w:date="2017-09-28T17:01:00Z">
              <w:r>
                <w:rPr>
                  <w:b/>
                  <w:sz w:val="24"/>
                </w:rPr>
                <w:delText xml:space="preserve"> </w:delText>
              </w:r>
            </w:del>
          </w:p>
        </w:tc>
        <w:tc>
          <w:tcPr>
            <w:tcW w:w="1542" w:type="dxa"/>
            <w:tcPrChange w:id="15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781DA0A8" w14:textId="77777777" w:rsidR="0029092E" w:rsidRDefault="00E06D7B" w:rsidP="00DA0DFE">
            <w:pPr>
              <w:jc w:val="center"/>
              <w:pPrChange w:id="153" w:author="Zhiyu Chen" w:date="2017-09-28T17:01:00Z">
                <w:pPr>
                  <w:spacing w:after="0" w:line="259" w:lineRule="auto"/>
                  <w:ind w:right="189" w:firstLine="0"/>
                  <w:jc w:val="center"/>
                </w:pPr>
              </w:pPrChange>
            </w:pPr>
            <w:r>
              <w:t>-15.15</w:t>
            </w:r>
            <w:del w:id="154" w:author="Zhiyu Chen" w:date="2017-09-28T17:01:00Z">
              <w:r>
                <w:delText xml:space="preserve"> </w:delText>
              </w:r>
            </w:del>
          </w:p>
        </w:tc>
        <w:tc>
          <w:tcPr>
            <w:tcW w:w="1541" w:type="dxa"/>
            <w:tcPrChange w:id="15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23A94CA3" w14:textId="77777777" w:rsidR="0029092E" w:rsidRDefault="00E06D7B" w:rsidP="00DA0DFE">
            <w:pPr>
              <w:jc w:val="center"/>
              <w:pPrChange w:id="156" w:author="Zhiyu Chen" w:date="2017-09-28T17:01:00Z">
                <w:pPr>
                  <w:spacing w:after="0" w:line="259" w:lineRule="auto"/>
                  <w:ind w:right="191" w:firstLine="0"/>
                  <w:jc w:val="center"/>
                </w:pPr>
              </w:pPrChange>
            </w:pPr>
            <w:r>
              <w:t>-15.32</w:t>
            </w:r>
            <w:del w:id="157" w:author="Zhiyu Chen" w:date="2017-09-28T17:01:00Z">
              <w:r>
                <w:delText xml:space="preserve"> </w:delText>
              </w:r>
            </w:del>
          </w:p>
        </w:tc>
        <w:tc>
          <w:tcPr>
            <w:tcW w:w="1570" w:type="dxa"/>
            <w:tcPrChange w:id="15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30EDC994" w14:textId="77777777" w:rsidR="0029092E" w:rsidRDefault="00E06D7B" w:rsidP="00DA0DFE">
            <w:pPr>
              <w:jc w:val="center"/>
              <w:pPrChange w:id="159" w:author="Zhiyu Chen" w:date="2017-09-28T17:01:00Z">
                <w:pPr>
                  <w:spacing w:after="0" w:line="259" w:lineRule="auto"/>
                  <w:ind w:right="191" w:firstLine="0"/>
                  <w:jc w:val="center"/>
                </w:pPr>
              </w:pPrChange>
            </w:pPr>
            <w:r>
              <w:t>-12.7</w:t>
            </w:r>
            <w:del w:id="160" w:author="Zhiyu Chen" w:date="2017-09-28T17:01:00Z">
              <w:r>
                <w:delText xml:space="preserve"> </w:delText>
              </w:r>
            </w:del>
          </w:p>
        </w:tc>
        <w:tc>
          <w:tcPr>
            <w:tcW w:w="1563" w:type="dxa"/>
            <w:tcPrChange w:id="16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2D5B0DBB" w14:textId="77777777" w:rsidR="0029092E" w:rsidRDefault="00E06D7B" w:rsidP="00DA0DFE">
            <w:pPr>
              <w:jc w:val="center"/>
              <w:pPrChange w:id="162" w:author="Zhiyu Chen" w:date="2017-09-28T17:01:00Z">
                <w:pPr>
                  <w:spacing w:after="0" w:line="259" w:lineRule="auto"/>
                  <w:ind w:right="188" w:firstLine="0"/>
                  <w:jc w:val="center"/>
                </w:pPr>
              </w:pPrChange>
            </w:pPr>
            <w:r>
              <w:t>-19.9</w:t>
            </w:r>
            <w:del w:id="163" w:author="Zhiyu Chen" w:date="2017-09-28T17:01:00Z">
              <w:r>
                <w:delText xml:space="preserve"> </w:delText>
              </w:r>
            </w:del>
          </w:p>
        </w:tc>
        <w:tc>
          <w:tcPr>
            <w:tcW w:w="1614" w:type="dxa"/>
            <w:tcPrChange w:id="16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192A860B" w14:textId="77777777" w:rsidR="0029092E" w:rsidRDefault="00E06D7B" w:rsidP="00DA0DFE">
            <w:pPr>
              <w:jc w:val="center"/>
              <w:pPrChange w:id="165" w:author="Zhiyu Chen" w:date="2017-09-28T17:01:00Z">
                <w:pPr>
                  <w:spacing w:after="0" w:line="259" w:lineRule="auto"/>
                  <w:ind w:right="193" w:firstLine="0"/>
                  <w:jc w:val="center"/>
                </w:pPr>
              </w:pPrChange>
            </w:pPr>
            <w:r>
              <w:t>5.20</w:t>
            </w:r>
            <w:del w:id="166" w:author="Zhiyu Chen" w:date="2017-09-28T17:01:00Z">
              <w:r>
                <w:delText xml:space="preserve"> </w:delText>
              </w:r>
            </w:del>
          </w:p>
        </w:tc>
      </w:tr>
      <w:tr w:rsidR="0029092E" w14:paraId="7ED97F7D" w14:textId="77777777" w:rsidTr="00DA0DFE">
        <w:trPr>
          <w:gridAfter w:val="2"/>
          <w:wAfter w:w="3063" w:type="dxa"/>
          <w:trPrChange w:id="167" w:author="Zhiyu Chen" w:date="2017-09-28T17:01:00Z">
            <w:trPr>
              <w:trHeight w:val="305"/>
            </w:trPr>
          </w:trPrChange>
        </w:trPr>
        <w:tc>
          <w:tcPr>
            <w:tcW w:w="1520" w:type="dxa"/>
            <w:tcPrChange w:id="16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340745AC" w14:textId="77777777" w:rsidR="0029092E" w:rsidRDefault="00E06D7B" w:rsidP="00DA0DFE">
            <w:pPr>
              <w:jc w:val="center"/>
              <w:pPrChange w:id="169" w:author="Zhiyu Chen" w:date="2017-09-28T17:01:00Z">
                <w:pPr>
                  <w:spacing w:after="0" w:line="259" w:lineRule="auto"/>
                  <w:ind w:right="190" w:firstLine="0"/>
                  <w:jc w:val="center"/>
                </w:pPr>
              </w:pPrChange>
            </w:pPr>
            <w:r>
              <w:rPr>
                <w:rPrChange w:id="170" w:author="Zhiyu Chen" w:date="2017-09-28T17:01:00Z">
                  <w:rPr>
                    <w:b/>
                    <w:sz w:val="24"/>
                  </w:rPr>
                </w:rPrChange>
              </w:rPr>
              <w:t>3</w:t>
            </w:r>
            <w:del w:id="171" w:author="Zhiyu Chen" w:date="2017-09-28T17:01:00Z">
              <w:r>
                <w:rPr>
                  <w:b/>
                  <w:sz w:val="24"/>
                </w:rPr>
                <w:delText xml:space="preserve"> </w:delText>
              </w:r>
            </w:del>
          </w:p>
        </w:tc>
        <w:tc>
          <w:tcPr>
            <w:tcW w:w="1542" w:type="dxa"/>
            <w:tcPrChange w:id="17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160894C7" w14:textId="77777777" w:rsidR="0029092E" w:rsidRDefault="00E06D7B" w:rsidP="00DA0DFE">
            <w:pPr>
              <w:jc w:val="center"/>
              <w:pPrChange w:id="173" w:author="Zhiyu Chen" w:date="2017-09-28T17:01:00Z">
                <w:pPr>
                  <w:spacing w:after="0" w:line="259" w:lineRule="auto"/>
                  <w:ind w:right="189" w:firstLine="0"/>
                  <w:jc w:val="center"/>
                </w:pPr>
              </w:pPrChange>
            </w:pPr>
            <w:r>
              <w:t>-14.71</w:t>
            </w:r>
            <w:del w:id="174" w:author="Zhiyu Chen" w:date="2017-09-28T17:01:00Z">
              <w:r>
                <w:delText xml:space="preserve"> </w:delText>
              </w:r>
            </w:del>
          </w:p>
        </w:tc>
        <w:tc>
          <w:tcPr>
            <w:tcW w:w="1541" w:type="dxa"/>
            <w:tcPrChange w:id="17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62406018" w14:textId="77777777" w:rsidR="0029092E" w:rsidRDefault="00E06D7B" w:rsidP="00DA0DFE">
            <w:pPr>
              <w:jc w:val="center"/>
              <w:pPrChange w:id="176" w:author="Zhiyu Chen" w:date="2017-09-28T17:01:00Z">
                <w:pPr>
                  <w:spacing w:after="0" w:line="259" w:lineRule="auto"/>
                  <w:ind w:right="191" w:firstLine="0"/>
                  <w:jc w:val="center"/>
                </w:pPr>
              </w:pPrChange>
            </w:pPr>
            <w:r>
              <w:t>-15.85</w:t>
            </w:r>
            <w:del w:id="177" w:author="Zhiyu Chen" w:date="2017-09-28T17:01:00Z">
              <w:r>
                <w:delText xml:space="preserve"> </w:delText>
              </w:r>
            </w:del>
          </w:p>
        </w:tc>
        <w:tc>
          <w:tcPr>
            <w:tcW w:w="1570" w:type="dxa"/>
            <w:tcPrChange w:id="17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5AB375B3" w14:textId="77777777" w:rsidR="0029092E" w:rsidRDefault="00E06D7B" w:rsidP="00DA0DFE">
            <w:pPr>
              <w:jc w:val="center"/>
              <w:pPrChange w:id="179" w:author="Zhiyu Chen" w:date="2017-09-28T17:01:00Z">
                <w:pPr>
                  <w:spacing w:after="0" w:line="259" w:lineRule="auto"/>
                  <w:ind w:right="191" w:firstLine="0"/>
                  <w:jc w:val="center"/>
                </w:pPr>
              </w:pPrChange>
            </w:pPr>
            <w:r>
              <w:t>-16.4</w:t>
            </w:r>
            <w:del w:id="180" w:author="Zhiyu Chen" w:date="2017-09-28T17:01:00Z">
              <w:r>
                <w:delText xml:space="preserve"> </w:delText>
              </w:r>
            </w:del>
          </w:p>
        </w:tc>
        <w:tc>
          <w:tcPr>
            <w:tcW w:w="1563" w:type="dxa"/>
            <w:tcPrChange w:id="18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31B72CF8" w14:textId="77777777" w:rsidR="0029092E" w:rsidRDefault="00E06D7B" w:rsidP="00DA0DFE">
            <w:pPr>
              <w:jc w:val="center"/>
              <w:pPrChange w:id="182" w:author="Zhiyu Chen" w:date="2017-09-28T17:01:00Z">
                <w:pPr>
                  <w:spacing w:after="0" w:line="259" w:lineRule="auto"/>
                  <w:ind w:right="188" w:firstLine="0"/>
                  <w:jc w:val="center"/>
                </w:pPr>
              </w:pPrChange>
            </w:pPr>
            <w:r>
              <w:t>-10.9</w:t>
            </w:r>
            <w:del w:id="183" w:author="Zhiyu Chen" w:date="2017-09-28T17:01:00Z">
              <w:r>
                <w:delText xml:space="preserve"> </w:delText>
              </w:r>
            </w:del>
          </w:p>
        </w:tc>
        <w:tc>
          <w:tcPr>
            <w:tcW w:w="1614" w:type="dxa"/>
            <w:tcPrChange w:id="18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5B44F0DF" w14:textId="77777777" w:rsidR="0029092E" w:rsidRDefault="00E06D7B" w:rsidP="00DA0DFE">
            <w:pPr>
              <w:jc w:val="center"/>
              <w:pPrChange w:id="185" w:author="Zhiyu Chen" w:date="2017-09-28T17:01:00Z">
                <w:pPr>
                  <w:spacing w:after="0" w:line="259" w:lineRule="auto"/>
                  <w:ind w:right="193" w:firstLine="0"/>
                  <w:jc w:val="center"/>
                </w:pPr>
              </w:pPrChange>
            </w:pPr>
            <w:r>
              <w:t>5.23</w:t>
            </w:r>
            <w:del w:id="186" w:author="Zhiyu Chen" w:date="2017-09-28T17:01:00Z">
              <w:r>
                <w:delText xml:space="preserve"> </w:delText>
              </w:r>
            </w:del>
          </w:p>
        </w:tc>
      </w:tr>
      <w:tr w:rsidR="0029092E" w14:paraId="5D28CBBD" w14:textId="77777777" w:rsidTr="00DA0DFE">
        <w:trPr>
          <w:gridAfter w:val="2"/>
          <w:wAfter w:w="3063" w:type="dxa"/>
          <w:trPrChange w:id="187" w:author="Zhiyu Chen" w:date="2017-09-28T17:01:00Z">
            <w:trPr>
              <w:trHeight w:val="302"/>
            </w:trPr>
          </w:trPrChange>
        </w:trPr>
        <w:tc>
          <w:tcPr>
            <w:tcW w:w="1520" w:type="dxa"/>
            <w:tcPrChange w:id="18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78FCCE80" w14:textId="77777777" w:rsidR="0029092E" w:rsidRDefault="00E06D7B" w:rsidP="00DA0DFE">
            <w:pPr>
              <w:jc w:val="center"/>
              <w:pPrChange w:id="189" w:author="Zhiyu Chen" w:date="2017-09-28T17:01:00Z">
                <w:pPr>
                  <w:spacing w:after="0" w:line="259" w:lineRule="auto"/>
                  <w:ind w:right="190" w:firstLine="0"/>
                  <w:jc w:val="center"/>
                </w:pPr>
              </w:pPrChange>
            </w:pPr>
            <w:r>
              <w:rPr>
                <w:rPrChange w:id="190" w:author="Zhiyu Chen" w:date="2017-09-28T17:01:00Z">
                  <w:rPr>
                    <w:b/>
                    <w:sz w:val="24"/>
                  </w:rPr>
                </w:rPrChange>
              </w:rPr>
              <w:t>4</w:t>
            </w:r>
            <w:del w:id="191" w:author="Zhiyu Chen" w:date="2017-09-28T17:01:00Z">
              <w:r>
                <w:rPr>
                  <w:b/>
                  <w:sz w:val="24"/>
                </w:rPr>
                <w:delText xml:space="preserve"> </w:delText>
              </w:r>
            </w:del>
          </w:p>
        </w:tc>
        <w:tc>
          <w:tcPr>
            <w:tcW w:w="1542" w:type="dxa"/>
            <w:tcPrChange w:id="19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158AFA84" w14:textId="77777777" w:rsidR="0029092E" w:rsidRDefault="00E06D7B" w:rsidP="00DA0DFE">
            <w:pPr>
              <w:jc w:val="center"/>
              <w:pPrChange w:id="193" w:author="Zhiyu Chen" w:date="2017-09-28T17:01:00Z">
                <w:pPr>
                  <w:spacing w:after="0" w:line="259" w:lineRule="auto"/>
                  <w:ind w:right="189" w:firstLine="0"/>
                  <w:jc w:val="center"/>
                </w:pPr>
              </w:pPrChange>
            </w:pPr>
            <w:r>
              <w:t>-14.71</w:t>
            </w:r>
            <w:del w:id="194" w:author="Zhiyu Chen" w:date="2017-09-28T17:01:00Z">
              <w:r>
                <w:delText xml:space="preserve"> </w:delText>
              </w:r>
            </w:del>
          </w:p>
        </w:tc>
        <w:tc>
          <w:tcPr>
            <w:tcW w:w="1541" w:type="dxa"/>
            <w:tcPrChange w:id="19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0FB950BB" w14:textId="77777777" w:rsidR="0029092E" w:rsidRDefault="00E06D7B" w:rsidP="00DA0DFE">
            <w:pPr>
              <w:jc w:val="center"/>
              <w:pPrChange w:id="196" w:author="Zhiyu Chen" w:date="2017-09-28T17:01:00Z">
                <w:pPr>
                  <w:spacing w:after="0" w:line="259" w:lineRule="auto"/>
                  <w:ind w:right="190" w:firstLine="0"/>
                  <w:jc w:val="center"/>
                </w:pPr>
              </w:pPrChange>
            </w:pPr>
            <w:r>
              <w:t>-14.6</w:t>
            </w:r>
            <w:del w:id="197" w:author="Zhiyu Chen" w:date="2017-09-28T17:01:00Z">
              <w:r>
                <w:delText xml:space="preserve"> </w:delText>
              </w:r>
            </w:del>
          </w:p>
        </w:tc>
        <w:tc>
          <w:tcPr>
            <w:tcW w:w="1570" w:type="dxa"/>
            <w:tcPrChange w:id="19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535AC0F1" w14:textId="77777777" w:rsidR="0029092E" w:rsidRDefault="00E06D7B" w:rsidP="00DA0DFE">
            <w:pPr>
              <w:jc w:val="center"/>
              <w:pPrChange w:id="199" w:author="Zhiyu Chen" w:date="2017-09-28T17:01:00Z">
                <w:pPr>
                  <w:spacing w:after="0" w:line="259" w:lineRule="auto"/>
                  <w:ind w:right="191" w:firstLine="0"/>
                  <w:jc w:val="center"/>
                </w:pPr>
              </w:pPrChange>
            </w:pPr>
            <w:r>
              <w:t>-15.01</w:t>
            </w:r>
            <w:del w:id="200" w:author="Zhiyu Chen" w:date="2017-09-28T17:01:00Z">
              <w:r>
                <w:delText xml:space="preserve"> </w:delText>
              </w:r>
            </w:del>
          </w:p>
        </w:tc>
        <w:tc>
          <w:tcPr>
            <w:tcW w:w="1563" w:type="dxa"/>
            <w:tcPrChange w:id="20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5BA8C16E" w14:textId="77777777" w:rsidR="0029092E" w:rsidRDefault="00E06D7B" w:rsidP="00DA0DFE">
            <w:pPr>
              <w:jc w:val="center"/>
              <w:pPrChange w:id="202" w:author="Zhiyu Chen" w:date="2017-09-28T17:01:00Z">
                <w:pPr>
                  <w:spacing w:after="0" w:line="259" w:lineRule="auto"/>
                  <w:ind w:right="188" w:firstLine="0"/>
                  <w:jc w:val="center"/>
                </w:pPr>
              </w:pPrChange>
            </w:pPr>
            <w:r>
              <w:t>-13.1</w:t>
            </w:r>
            <w:del w:id="203" w:author="Zhiyu Chen" w:date="2017-09-28T17:01:00Z">
              <w:r>
                <w:delText xml:space="preserve"> </w:delText>
              </w:r>
            </w:del>
          </w:p>
        </w:tc>
        <w:tc>
          <w:tcPr>
            <w:tcW w:w="1614" w:type="dxa"/>
            <w:tcPrChange w:id="20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741177AB" w14:textId="77777777" w:rsidR="0029092E" w:rsidRDefault="00E06D7B" w:rsidP="00DA0DFE">
            <w:pPr>
              <w:jc w:val="center"/>
              <w:pPrChange w:id="205" w:author="Zhiyu Chen" w:date="2017-09-28T17:01:00Z">
                <w:pPr>
                  <w:spacing w:after="0" w:line="259" w:lineRule="auto"/>
                  <w:ind w:right="193" w:firstLine="0"/>
                  <w:jc w:val="center"/>
                </w:pPr>
              </w:pPrChange>
            </w:pPr>
            <w:r>
              <w:t>1.53</w:t>
            </w:r>
            <w:del w:id="206" w:author="Zhiyu Chen" w:date="2017-09-28T17:01:00Z">
              <w:r>
                <w:delText xml:space="preserve"> </w:delText>
              </w:r>
            </w:del>
          </w:p>
        </w:tc>
      </w:tr>
      <w:tr w:rsidR="0029092E" w14:paraId="73B36146" w14:textId="77777777" w:rsidTr="00DA0DFE">
        <w:trPr>
          <w:gridAfter w:val="2"/>
          <w:wAfter w:w="3063" w:type="dxa"/>
          <w:trPrChange w:id="207" w:author="Zhiyu Chen" w:date="2017-09-28T17:01:00Z">
            <w:trPr>
              <w:trHeight w:val="302"/>
            </w:trPr>
          </w:trPrChange>
        </w:trPr>
        <w:tc>
          <w:tcPr>
            <w:tcW w:w="1520" w:type="dxa"/>
            <w:tcPrChange w:id="20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011CEBCE" w14:textId="77777777" w:rsidR="0029092E" w:rsidRDefault="00E06D7B" w:rsidP="00DA0DFE">
            <w:pPr>
              <w:jc w:val="center"/>
              <w:pPrChange w:id="209" w:author="Zhiyu Chen" w:date="2017-09-28T17:01:00Z">
                <w:pPr>
                  <w:spacing w:after="0" w:line="259" w:lineRule="auto"/>
                  <w:ind w:right="190" w:firstLine="0"/>
                  <w:jc w:val="center"/>
                </w:pPr>
              </w:pPrChange>
            </w:pPr>
            <w:r>
              <w:rPr>
                <w:rPrChange w:id="210" w:author="Zhiyu Chen" w:date="2017-09-28T17:01:00Z">
                  <w:rPr>
                    <w:b/>
                    <w:sz w:val="24"/>
                  </w:rPr>
                </w:rPrChange>
              </w:rPr>
              <w:t>5</w:t>
            </w:r>
            <w:del w:id="211" w:author="Zhiyu Chen" w:date="2017-09-28T17:01:00Z">
              <w:r>
                <w:rPr>
                  <w:b/>
                  <w:sz w:val="24"/>
                </w:rPr>
                <w:delText xml:space="preserve"> </w:delText>
              </w:r>
            </w:del>
          </w:p>
        </w:tc>
        <w:tc>
          <w:tcPr>
            <w:tcW w:w="1542" w:type="dxa"/>
            <w:tcPrChange w:id="21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4D8EDEA7" w14:textId="77777777" w:rsidR="0029092E" w:rsidRDefault="00E06D7B" w:rsidP="00DA0DFE">
            <w:pPr>
              <w:jc w:val="center"/>
              <w:pPrChange w:id="213" w:author="Zhiyu Chen" w:date="2017-09-28T17:01:00Z">
                <w:pPr>
                  <w:spacing w:after="0" w:line="259" w:lineRule="auto"/>
                  <w:ind w:right="189" w:firstLine="0"/>
                  <w:jc w:val="center"/>
                </w:pPr>
              </w:pPrChange>
            </w:pPr>
            <w:r>
              <w:t>-14.57</w:t>
            </w:r>
            <w:del w:id="214" w:author="Zhiyu Chen" w:date="2017-09-28T17:01:00Z">
              <w:r>
                <w:delText xml:space="preserve"> </w:delText>
              </w:r>
            </w:del>
          </w:p>
        </w:tc>
        <w:tc>
          <w:tcPr>
            <w:tcW w:w="1541" w:type="dxa"/>
            <w:tcPrChange w:id="21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7D009BEF" w14:textId="77777777" w:rsidR="0029092E" w:rsidRDefault="00E06D7B" w:rsidP="00DA0DFE">
            <w:pPr>
              <w:jc w:val="center"/>
              <w:pPrChange w:id="216" w:author="Zhiyu Chen" w:date="2017-09-28T17:01:00Z">
                <w:pPr>
                  <w:spacing w:after="0" w:line="259" w:lineRule="auto"/>
                  <w:ind w:right="191" w:firstLine="0"/>
                  <w:jc w:val="center"/>
                </w:pPr>
              </w:pPrChange>
            </w:pPr>
            <w:r>
              <w:t>-15.22</w:t>
            </w:r>
            <w:del w:id="217" w:author="Zhiyu Chen" w:date="2017-09-28T17:01:00Z">
              <w:r>
                <w:delText xml:space="preserve"> </w:delText>
              </w:r>
            </w:del>
          </w:p>
        </w:tc>
        <w:tc>
          <w:tcPr>
            <w:tcW w:w="1570" w:type="dxa"/>
            <w:tcPrChange w:id="21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1B6B2161" w14:textId="77777777" w:rsidR="0029092E" w:rsidRDefault="00E06D7B" w:rsidP="00DA0DFE">
            <w:pPr>
              <w:jc w:val="center"/>
              <w:pPrChange w:id="219" w:author="Zhiyu Chen" w:date="2017-09-28T17:01:00Z">
                <w:pPr>
                  <w:spacing w:after="0" w:line="259" w:lineRule="auto"/>
                  <w:ind w:right="191" w:firstLine="0"/>
                  <w:jc w:val="center"/>
                </w:pPr>
              </w:pPrChange>
            </w:pPr>
            <w:r>
              <w:t>-13.2</w:t>
            </w:r>
            <w:del w:id="220" w:author="Zhiyu Chen" w:date="2017-09-28T17:01:00Z">
              <w:r>
                <w:delText xml:space="preserve"> </w:delText>
              </w:r>
            </w:del>
          </w:p>
        </w:tc>
        <w:tc>
          <w:tcPr>
            <w:tcW w:w="1563" w:type="dxa"/>
            <w:tcPrChange w:id="22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77EC3BF5" w14:textId="77777777" w:rsidR="0029092E" w:rsidRDefault="00E06D7B" w:rsidP="00DA0DFE">
            <w:pPr>
              <w:jc w:val="center"/>
              <w:pPrChange w:id="222" w:author="Zhiyu Chen" w:date="2017-09-28T17:01:00Z">
                <w:pPr>
                  <w:spacing w:after="0" w:line="259" w:lineRule="auto"/>
                  <w:ind w:right="188" w:firstLine="0"/>
                  <w:jc w:val="center"/>
                </w:pPr>
              </w:pPrChange>
            </w:pPr>
            <w:r>
              <w:t>-16.1</w:t>
            </w:r>
            <w:del w:id="223" w:author="Zhiyu Chen" w:date="2017-09-28T17:01:00Z">
              <w:r>
                <w:delText xml:space="preserve"> </w:delText>
              </w:r>
            </w:del>
          </w:p>
        </w:tc>
        <w:tc>
          <w:tcPr>
            <w:tcW w:w="1614" w:type="dxa"/>
            <w:tcPrChange w:id="22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3CC52F46" w14:textId="77777777" w:rsidR="0029092E" w:rsidRDefault="00E06D7B" w:rsidP="00DA0DFE">
            <w:pPr>
              <w:jc w:val="center"/>
              <w:pPrChange w:id="225" w:author="Zhiyu Chen" w:date="2017-09-28T17:01:00Z">
                <w:pPr>
                  <w:spacing w:after="0" w:line="259" w:lineRule="auto"/>
                  <w:ind w:right="193" w:firstLine="0"/>
                  <w:jc w:val="center"/>
                </w:pPr>
              </w:pPrChange>
            </w:pPr>
            <w:r>
              <w:t>1.63</w:t>
            </w:r>
            <w:del w:id="226" w:author="Zhiyu Chen" w:date="2017-09-28T17:01:00Z">
              <w:r>
                <w:delText xml:space="preserve"> </w:delText>
              </w:r>
            </w:del>
          </w:p>
        </w:tc>
      </w:tr>
      <w:tr w:rsidR="0029092E" w14:paraId="4666A71B" w14:textId="77777777" w:rsidTr="00DA0DFE">
        <w:trPr>
          <w:gridAfter w:val="2"/>
          <w:wAfter w:w="3063" w:type="dxa"/>
          <w:trPrChange w:id="227" w:author="Zhiyu Chen" w:date="2017-09-28T17:01:00Z">
            <w:trPr>
              <w:trHeight w:val="302"/>
            </w:trPr>
          </w:trPrChange>
        </w:trPr>
        <w:tc>
          <w:tcPr>
            <w:tcW w:w="1520" w:type="dxa"/>
            <w:tcPrChange w:id="22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43A7BA42" w14:textId="77777777" w:rsidR="0029092E" w:rsidRDefault="00E06D7B" w:rsidP="00DA0DFE">
            <w:pPr>
              <w:jc w:val="center"/>
              <w:pPrChange w:id="229" w:author="Zhiyu Chen" w:date="2017-09-28T17:01:00Z">
                <w:pPr>
                  <w:spacing w:after="0" w:line="259" w:lineRule="auto"/>
                  <w:ind w:right="190" w:firstLine="0"/>
                  <w:jc w:val="center"/>
                </w:pPr>
              </w:pPrChange>
            </w:pPr>
            <w:r>
              <w:rPr>
                <w:rPrChange w:id="230" w:author="Zhiyu Chen" w:date="2017-09-28T17:01:00Z">
                  <w:rPr>
                    <w:b/>
                    <w:sz w:val="24"/>
                  </w:rPr>
                </w:rPrChange>
              </w:rPr>
              <w:t>6</w:t>
            </w:r>
            <w:del w:id="231" w:author="Zhiyu Chen" w:date="2017-09-28T17:01:00Z">
              <w:r>
                <w:rPr>
                  <w:b/>
                  <w:sz w:val="24"/>
                </w:rPr>
                <w:delText xml:space="preserve"> </w:delText>
              </w:r>
            </w:del>
          </w:p>
        </w:tc>
        <w:tc>
          <w:tcPr>
            <w:tcW w:w="1542" w:type="dxa"/>
            <w:tcPrChange w:id="23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14A14B53" w14:textId="77777777" w:rsidR="0029092E" w:rsidRDefault="00E06D7B" w:rsidP="00DA0DFE">
            <w:pPr>
              <w:jc w:val="center"/>
              <w:pPrChange w:id="233" w:author="Zhiyu Chen" w:date="2017-09-28T17:01:00Z">
                <w:pPr>
                  <w:spacing w:after="0" w:line="259" w:lineRule="auto"/>
                  <w:ind w:right="189" w:firstLine="0"/>
                  <w:jc w:val="center"/>
                </w:pPr>
              </w:pPrChange>
            </w:pPr>
            <w:r>
              <w:t>-14.4</w:t>
            </w:r>
            <w:del w:id="234" w:author="Zhiyu Chen" w:date="2017-09-28T17:01:00Z">
              <w:r>
                <w:delText xml:space="preserve"> </w:delText>
              </w:r>
            </w:del>
          </w:p>
        </w:tc>
        <w:tc>
          <w:tcPr>
            <w:tcW w:w="1541" w:type="dxa"/>
            <w:tcPrChange w:id="23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0AD35E5C" w14:textId="77777777" w:rsidR="0029092E" w:rsidRDefault="00E06D7B" w:rsidP="00DA0DFE">
            <w:pPr>
              <w:jc w:val="center"/>
              <w:pPrChange w:id="236" w:author="Zhiyu Chen" w:date="2017-09-28T17:01:00Z">
                <w:pPr>
                  <w:spacing w:after="0" w:line="259" w:lineRule="auto"/>
                  <w:ind w:right="191" w:firstLine="0"/>
                  <w:jc w:val="center"/>
                </w:pPr>
              </w:pPrChange>
            </w:pPr>
            <w:r>
              <w:t>-15.53</w:t>
            </w:r>
            <w:del w:id="237" w:author="Zhiyu Chen" w:date="2017-09-28T17:01:00Z">
              <w:r>
                <w:delText xml:space="preserve"> </w:delText>
              </w:r>
            </w:del>
          </w:p>
        </w:tc>
        <w:tc>
          <w:tcPr>
            <w:tcW w:w="1570" w:type="dxa"/>
            <w:tcPrChange w:id="23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69D7B388" w14:textId="77777777" w:rsidR="0029092E" w:rsidRDefault="00E06D7B" w:rsidP="00DA0DFE">
            <w:pPr>
              <w:jc w:val="center"/>
              <w:pPrChange w:id="239" w:author="Zhiyu Chen" w:date="2017-09-28T17:01:00Z">
                <w:pPr>
                  <w:spacing w:after="0" w:line="259" w:lineRule="auto"/>
                  <w:ind w:right="191" w:firstLine="0"/>
                  <w:jc w:val="center"/>
                </w:pPr>
              </w:pPrChange>
            </w:pPr>
            <w:r>
              <w:t>-11.2</w:t>
            </w:r>
            <w:del w:id="240" w:author="Zhiyu Chen" w:date="2017-09-28T17:01:00Z">
              <w:r>
                <w:delText xml:space="preserve"> </w:delText>
              </w:r>
            </w:del>
          </w:p>
        </w:tc>
        <w:tc>
          <w:tcPr>
            <w:tcW w:w="1563" w:type="dxa"/>
            <w:tcPrChange w:id="24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130F4685" w14:textId="77777777" w:rsidR="0029092E" w:rsidRDefault="00E06D7B" w:rsidP="00DA0DFE">
            <w:pPr>
              <w:jc w:val="center"/>
              <w:pPrChange w:id="242" w:author="Zhiyu Chen" w:date="2017-09-28T17:01:00Z">
                <w:pPr>
                  <w:spacing w:after="0" w:line="259" w:lineRule="auto"/>
                  <w:ind w:right="188" w:firstLine="0"/>
                  <w:jc w:val="center"/>
                </w:pPr>
              </w:pPrChange>
            </w:pPr>
            <w:r>
              <w:t>-18.8</w:t>
            </w:r>
            <w:del w:id="243" w:author="Zhiyu Chen" w:date="2017-09-28T17:01:00Z">
              <w:r>
                <w:delText xml:space="preserve"> </w:delText>
              </w:r>
            </w:del>
          </w:p>
        </w:tc>
        <w:tc>
          <w:tcPr>
            <w:tcW w:w="1614" w:type="dxa"/>
            <w:tcPrChange w:id="24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4C111530" w14:textId="77777777" w:rsidR="0029092E" w:rsidRDefault="00E06D7B" w:rsidP="00DA0DFE">
            <w:pPr>
              <w:jc w:val="center"/>
              <w:pPrChange w:id="245" w:author="Zhiyu Chen" w:date="2017-09-28T17:01:00Z">
                <w:pPr>
                  <w:spacing w:after="0" w:line="259" w:lineRule="auto"/>
                  <w:ind w:right="193" w:firstLine="0"/>
                  <w:jc w:val="center"/>
                </w:pPr>
              </w:pPrChange>
            </w:pPr>
            <w:r>
              <w:t>4.58</w:t>
            </w:r>
            <w:del w:id="246" w:author="Zhiyu Chen" w:date="2017-09-28T17:01:00Z">
              <w:r>
                <w:delText xml:space="preserve"> </w:delText>
              </w:r>
            </w:del>
          </w:p>
        </w:tc>
      </w:tr>
      <w:tr w:rsidR="0029092E" w14:paraId="16CF7C69" w14:textId="77777777" w:rsidTr="00DA0DFE">
        <w:trPr>
          <w:gridAfter w:val="2"/>
          <w:wAfter w:w="3063" w:type="dxa"/>
          <w:trPrChange w:id="247" w:author="Zhiyu Chen" w:date="2017-09-28T17:01:00Z">
            <w:trPr>
              <w:trHeight w:val="305"/>
            </w:trPr>
          </w:trPrChange>
        </w:trPr>
        <w:tc>
          <w:tcPr>
            <w:tcW w:w="1520" w:type="dxa"/>
            <w:tcPrChange w:id="24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6B259A63" w14:textId="77777777" w:rsidR="0029092E" w:rsidRDefault="00E06D7B" w:rsidP="00DA0DFE">
            <w:pPr>
              <w:jc w:val="center"/>
              <w:pPrChange w:id="249" w:author="Zhiyu Chen" w:date="2017-09-28T17:01:00Z">
                <w:pPr>
                  <w:spacing w:after="0" w:line="259" w:lineRule="auto"/>
                  <w:ind w:right="190" w:firstLine="0"/>
                  <w:jc w:val="center"/>
                </w:pPr>
              </w:pPrChange>
            </w:pPr>
            <w:r>
              <w:rPr>
                <w:rPrChange w:id="250" w:author="Zhiyu Chen" w:date="2017-09-28T17:01:00Z">
                  <w:rPr>
                    <w:b/>
                    <w:sz w:val="24"/>
                  </w:rPr>
                </w:rPrChange>
              </w:rPr>
              <w:lastRenderedPageBreak/>
              <w:t>7</w:t>
            </w:r>
            <w:del w:id="251" w:author="Zhiyu Chen" w:date="2017-09-28T17:01:00Z">
              <w:r>
                <w:rPr>
                  <w:b/>
                  <w:sz w:val="24"/>
                </w:rPr>
                <w:delText xml:space="preserve"> </w:delText>
              </w:r>
            </w:del>
          </w:p>
        </w:tc>
        <w:tc>
          <w:tcPr>
            <w:tcW w:w="1542" w:type="dxa"/>
            <w:tcPrChange w:id="25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1CA0B12B" w14:textId="77777777" w:rsidR="0029092E" w:rsidRDefault="00E06D7B" w:rsidP="00DA0DFE">
            <w:pPr>
              <w:jc w:val="center"/>
              <w:pPrChange w:id="253" w:author="Zhiyu Chen" w:date="2017-09-28T17:01:00Z">
                <w:pPr>
                  <w:spacing w:after="0" w:line="259" w:lineRule="auto"/>
                  <w:ind w:right="189" w:firstLine="0"/>
                  <w:jc w:val="center"/>
                </w:pPr>
              </w:pPrChange>
            </w:pPr>
            <w:r>
              <w:t>-14.56</w:t>
            </w:r>
            <w:del w:id="254" w:author="Zhiyu Chen" w:date="2017-09-28T17:01:00Z">
              <w:r>
                <w:delText xml:space="preserve"> </w:delText>
              </w:r>
            </w:del>
          </w:p>
        </w:tc>
        <w:tc>
          <w:tcPr>
            <w:tcW w:w="1541" w:type="dxa"/>
            <w:tcPrChange w:id="25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5BB972FF" w14:textId="77777777" w:rsidR="0029092E" w:rsidRDefault="00E06D7B" w:rsidP="00DA0DFE">
            <w:pPr>
              <w:jc w:val="center"/>
              <w:pPrChange w:id="256" w:author="Zhiyu Chen" w:date="2017-09-28T17:01:00Z">
                <w:pPr>
                  <w:spacing w:after="0" w:line="259" w:lineRule="auto"/>
                  <w:ind w:right="191" w:firstLine="0"/>
                  <w:jc w:val="center"/>
                </w:pPr>
              </w:pPrChange>
            </w:pPr>
            <w:r>
              <w:t>-15.15</w:t>
            </w:r>
            <w:del w:id="257" w:author="Zhiyu Chen" w:date="2017-09-28T17:01:00Z">
              <w:r>
                <w:delText xml:space="preserve"> </w:delText>
              </w:r>
            </w:del>
          </w:p>
        </w:tc>
        <w:tc>
          <w:tcPr>
            <w:tcW w:w="1570" w:type="dxa"/>
            <w:tcPrChange w:id="25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747D7933" w14:textId="77777777" w:rsidR="0029092E" w:rsidRDefault="00E06D7B" w:rsidP="00DA0DFE">
            <w:pPr>
              <w:jc w:val="center"/>
              <w:pPrChange w:id="259" w:author="Zhiyu Chen" w:date="2017-09-28T17:01:00Z">
                <w:pPr>
                  <w:spacing w:after="0" w:line="259" w:lineRule="auto"/>
                  <w:ind w:right="191" w:firstLine="0"/>
                  <w:jc w:val="center"/>
                </w:pPr>
              </w:pPrChange>
            </w:pPr>
            <w:r>
              <w:t>-12.9</w:t>
            </w:r>
            <w:del w:id="260" w:author="Zhiyu Chen" w:date="2017-09-28T17:01:00Z">
              <w:r>
                <w:delText xml:space="preserve"> </w:delText>
              </w:r>
            </w:del>
          </w:p>
        </w:tc>
        <w:tc>
          <w:tcPr>
            <w:tcW w:w="1563" w:type="dxa"/>
            <w:tcPrChange w:id="26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0C9F8E32" w14:textId="77777777" w:rsidR="0029092E" w:rsidRDefault="00E06D7B" w:rsidP="00DA0DFE">
            <w:pPr>
              <w:jc w:val="center"/>
              <w:pPrChange w:id="262" w:author="Zhiyu Chen" w:date="2017-09-28T17:01:00Z">
                <w:pPr>
                  <w:spacing w:after="0" w:line="259" w:lineRule="auto"/>
                  <w:ind w:right="188" w:firstLine="0"/>
                  <w:jc w:val="center"/>
                </w:pPr>
              </w:pPrChange>
            </w:pPr>
            <w:r>
              <w:t>-15.9</w:t>
            </w:r>
            <w:del w:id="263" w:author="Zhiyu Chen" w:date="2017-09-28T17:01:00Z">
              <w:r>
                <w:delText xml:space="preserve"> </w:delText>
              </w:r>
            </w:del>
          </w:p>
        </w:tc>
        <w:tc>
          <w:tcPr>
            <w:tcW w:w="1614" w:type="dxa"/>
            <w:tcPrChange w:id="26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601EC098" w14:textId="77777777" w:rsidR="0029092E" w:rsidRDefault="00E06D7B" w:rsidP="00DA0DFE">
            <w:pPr>
              <w:jc w:val="center"/>
              <w:pPrChange w:id="265" w:author="Zhiyu Chen" w:date="2017-09-28T17:01:00Z">
                <w:pPr>
                  <w:spacing w:after="0" w:line="259" w:lineRule="auto"/>
                  <w:ind w:right="193" w:firstLine="0"/>
                  <w:jc w:val="center"/>
                </w:pPr>
              </w:pPrChange>
            </w:pPr>
            <w:r>
              <w:t>1.82</w:t>
            </w:r>
            <w:del w:id="266" w:author="Zhiyu Chen" w:date="2017-09-28T17:01:00Z">
              <w:r>
                <w:delText xml:space="preserve"> </w:delText>
              </w:r>
            </w:del>
          </w:p>
        </w:tc>
      </w:tr>
      <w:tr w:rsidR="0029092E" w14:paraId="2BC05192" w14:textId="77777777" w:rsidTr="00DA0DFE">
        <w:trPr>
          <w:gridAfter w:val="2"/>
          <w:wAfter w:w="3063" w:type="dxa"/>
          <w:trPrChange w:id="267" w:author="Zhiyu Chen" w:date="2017-09-28T17:01:00Z">
            <w:trPr>
              <w:trHeight w:val="302"/>
            </w:trPr>
          </w:trPrChange>
        </w:trPr>
        <w:tc>
          <w:tcPr>
            <w:tcW w:w="1520" w:type="dxa"/>
            <w:tcPrChange w:id="26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30E47EEB" w14:textId="77777777" w:rsidR="0029092E" w:rsidRDefault="00E06D7B" w:rsidP="00DA0DFE">
            <w:pPr>
              <w:jc w:val="center"/>
              <w:pPrChange w:id="269" w:author="Zhiyu Chen" w:date="2017-09-28T17:01:00Z">
                <w:pPr>
                  <w:spacing w:after="0" w:line="259" w:lineRule="auto"/>
                  <w:ind w:right="190" w:firstLine="0"/>
                  <w:jc w:val="center"/>
                </w:pPr>
              </w:pPrChange>
            </w:pPr>
            <w:r>
              <w:rPr>
                <w:rPrChange w:id="270" w:author="Zhiyu Chen" w:date="2017-09-28T17:01:00Z">
                  <w:rPr>
                    <w:b/>
                    <w:sz w:val="24"/>
                  </w:rPr>
                </w:rPrChange>
              </w:rPr>
              <w:t>8</w:t>
            </w:r>
            <w:del w:id="271" w:author="Zhiyu Chen" w:date="2017-09-28T17:01:00Z">
              <w:r>
                <w:rPr>
                  <w:b/>
                  <w:sz w:val="24"/>
                </w:rPr>
                <w:delText xml:space="preserve"> </w:delText>
              </w:r>
            </w:del>
          </w:p>
        </w:tc>
        <w:tc>
          <w:tcPr>
            <w:tcW w:w="1542" w:type="dxa"/>
            <w:tcPrChange w:id="27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48E5CEBE" w14:textId="77777777" w:rsidR="0029092E" w:rsidRDefault="00E06D7B" w:rsidP="00DA0DFE">
            <w:pPr>
              <w:jc w:val="center"/>
              <w:pPrChange w:id="273" w:author="Zhiyu Chen" w:date="2017-09-28T17:01:00Z">
                <w:pPr>
                  <w:spacing w:after="0" w:line="259" w:lineRule="auto"/>
                  <w:ind w:right="189" w:firstLine="0"/>
                  <w:jc w:val="center"/>
                </w:pPr>
              </w:pPrChange>
            </w:pPr>
            <w:r>
              <w:t>-14.67</w:t>
            </w:r>
            <w:del w:id="274" w:author="Zhiyu Chen" w:date="2017-09-28T17:01:00Z">
              <w:r>
                <w:delText xml:space="preserve"> </w:delText>
              </w:r>
            </w:del>
          </w:p>
        </w:tc>
        <w:tc>
          <w:tcPr>
            <w:tcW w:w="1541" w:type="dxa"/>
            <w:tcPrChange w:id="27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333932E7" w14:textId="77777777" w:rsidR="0029092E" w:rsidRDefault="00E06D7B" w:rsidP="00DA0DFE">
            <w:pPr>
              <w:jc w:val="center"/>
              <w:pPrChange w:id="276" w:author="Zhiyu Chen" w:date="2017-09-28T17:01:00Z">
                <w:pPr>
                  <w:spacing w:after="0" w:line="259" w:lineRule="auto"/>
                  <w:ind w:right="191" w:firstLine="0"/>
                  <w:jc w:val="center"/>
                </w:pPr>
              </w:pPrChange>
            </w:pPr>
            <w:r>
              <w:t>-15.62</w:t>
            </w:r>
            <w:del w:id="277" w:author="Zhiyu Chen" w:date="2017-09-28T17:01:00Z">
              <w:r>
                <w:delText xml:space="preserve"> </w:delText>
              </w:r>
            </w:del>
          </w:p>
        </w:tc>
        <w:tc>
          <w:tcPr>
            <w:tcW w:w="1570" w:type="dxa"/>
            <w:tcPrChange w:id="27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3462A6A1" w14:textId="77777777" w:rsidR="0029092E" w:rsidRDefault="00E06D7B" w:rsidP="00DA0DFE">
            <w:pPr>
              <w:jc w:val="center"/>
              <w:pPrChange w:id="279" w:author="Zhiyu Chen" w:date="2017-09-28T17:01:00Z">
                <w:pPr>
                  <w:spacing w:after="0" w:line="259" w:lineRule="auto"/>
                  <w:ind w:right="188" w:firstLine="0"/>
                  <w:jc w:val="center"/>
                </w:pPr>
              </w:pPrChange>
            </w:pPr>
            <w:r>
              <w:t>-9.6</w:t>
            </w:r>
            <w:del w:id="280" w:author="Zhiyu Chen" w:date="2017-09-28T17:01:00Z">
              <w:r>
                <w:delText xml:space="preserve"> </w:delText>
              </w:r>
            </w:del>
          </w:p>
        </w:tc>
        <w:tc>
          <w:tcPr>
            <w:tcW w:w="1563" w:type="dxa"/>
            <w:tcPrChange w:id="28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479F38BE" w14:textId="77777777" w:rsidR="0029092E" w:rsidRDefault="00E06D7B" w:rsidP="00DA0DFE">
            <w:pPr>
              <w:jc w:val="center"/>
              <w:pPrChange w:id="282" w:author="Zhiyu Chen" w:date="2017-09-28T17:01:00Z">
                <w:pPr>
                  <w:spacing w:after="0" w:line="259" w:lineRule="auto"/>
                  <w:ind w:right="188" w:firstLine="0"/>
                  <w:jc w:val="center"/>
                </w:pPr>
              </w:pPrChange>
            </w:pPr>
            <w:r>
              <w:t>-17.8</w:t>
            </w:r>
            <w:del w:id="283" w:author="Zhiyu Chen" w:date="2017-09-28T17:01:00Z">
              <w:r>
                <w:delText xml:space="preserve"> </w:delText>
              </w:r>
            </w:del>
          </w:p>
        </w:tc>
        <w:tc>
          <w:tcPr>
            <w:tcW w:w="1614" w:type="dxa"/>
            <w:tcPrChange w:id="28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4250AB16" w14:textId="77777777" w:rsidR="0029092E" w:rsidRDefault="00E06D7B" w:rsidP="00DA0DFE">
            <w:pPr>
              <w:jc w:val="center"/>
              <w:pPrChange w:id="285" w:author="Zhiyu Chen" w:date="2017-09-28T17:01:00Z">
                <w:pPr>
                  <w:spacing w:after="0" w:line="259" w:lineRule="auto"/>
                  <w:ind w:right="193" w:firstLine="0"/>
                  <w:jc w:val="center"/>
                </w:pPr>
              </w:pPrChange>
            </w:pPr>
            <w:r>
              <w:t>5.52</w:t>
            </w:r>
            <w:del w:id="286" w:author="Zhiyu Chen" w:date="2017-09-28T17:01:00Z">
              <w:r>
                <w:delText xml:space="preserve"> </w:delText>
              </w:r>
            </w:del>
          </w:p>
        </w:tc>
      </w:tr>
      <w:tr w:rsidR="0029092E" w14:paraId="25DC62CF" w14:textId="77777777" w:rsidTr="00DA0DFE">
        <w:trPr>
          <w:gridAfter w:val="2"/>
          <w:wAfter w:w="3063" w:type="dxa"/>
          <w:trPrChange w:id="287" w:author="Zhiyu Chen" w:date="2017-09-28T17:01:00Z">
            <w:trPr>
              <w:trHeight w:val="302"/>
            </w:trPr>
          </w:trPrChange>
        </w:trPr>
        <w:tc>
          <w:tcPr>
            <w:tcW w:w="1520" w:type="dxa"/>
            <w:tcPrChange w:id="28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0C061B12" w14:textId="77777777" w:rsidR="0029092E" w:rsidRDefault="00E06D7B" w:rsidP="00DA0DFE">
            <w:pPr>
              <w:jc w:val="center"/>
              <w:pPrChange w:id="289" w:author="Zhiyu Chen" w:date="2017-09-28T17:01:00Z">
                <w:pPr>
                  <w:spacing w:after="0" w:line="259" w:lineRule="auto"/>
                  <w:ind w:right="190" w:firstLine="0"/>
                  <w:jc w:val="center"/>
                </w:pPr>
              </w:pPrChange>
            </w:pPr>
            <w:r>
              <w:rPr>
                <w:rPrChange w:id="290" w:author="Zhiyu Chen" w:date="2017-09-28T17:01:00Z">
                  <w:rPr>
                    <w:b/>
                    <w:sz w:val="24"/>
                  </w:rPr>
                </w:rPrChange>
              </w:rPr>
              <w:t>9</w:t>
            </w:r>
            <w:del w:id="291" w:author="Zhiyu Chen" w:date="2017-09-28T17:01:00Z">
              <w:r>
                <w:rPr>
                  <w:b/>
                  <w:sz w:val="24"/>
                </w:rPr>
                <w:delText xml:space="preserve"> </w:delText>
              </w:r>
            </w:del>
          </w:p>
        </w:tc>
        <w:tc>
          <w:tcPr>
            <w:tcW w:w="1542" w:type="dxa"/>
            <w:tcPrChange w:id="29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61492A86" w14:textId="77777777" w:rsidR="0029092E" w:rsidRDefault="00E06D7B" w:rsidP="00DA0DFE">
            <w:pPr>
              <w:jc w:val="center"/>
              <w:pPrChange w:id="293" w:author="Zhiyu Chen" w:date="2017-09-28T17:01:00Z">
                <w:pPr>
                  <w:spacing w:after="0" w:line="259" w:lineRule="auto"/>
                  <w:ind w:right="189" w:firstLine="0"/>
                  <w:jc w:val="center"/>
                </w:pPr>
              </w:pPrChange>
            </w:pPr>
            <w:r>
              <w:t>-14.42</w:t>
            </w:r>
            <w:del w:id="294" w:author="Zhiyu Chen" w:date="2017-09-28T17:01:00Z">
              <w:r>
                <w:delText xml:space="preserve"> </w:delText>
              </w:r>
            </w:del>
          </w:p>
        </w:tc>
        <w:tc>
          <w:tcPr>
            <w:tcW w:w="1541" w:type="dxa"/>
            <w:tcPrChange w:id="29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4EF13E3B" w14:textId="77777777" w:rsidR="0029092E" w:rsidRDefault="00E06D7B" w:rsidP="00DA0DFE">
            <w:pPr>
              <w:jc w:val="center"/>
              <w:pPrChange w:id="296" w:author="Zhiyu Chen" w:date="2017-09-28T17:01:00Z">
                <w:pPr>
                  <w:spacing w:after="0" w:line="259" w:lineRule="auto"/>
                  <w:ind w:right="191" w:firstLine="0"/>
                  <w:jc w:val="center"/>
                </w:pPr>
              </w:pPrChange>
            </w:pPr>
            <w:r>
              <w:t>-15.51</w:t>
            </w:r>
            <w:del w:id="297" w:author="Zhiyu Chen" w:date="2017-09-28T17:01:00Z">
              <w:r>
                <w:delText xml:space="preserve"> </w:delText>
              </w:r>
            </w:del>
          </w:p>
        </w:tc>
        <w:tc>
          <w:tcPr>
            <w:tcW w:w="1570" w:type="dxa"/>
            <w:tcPrChange w:id="29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17ED3853" w14:textId="77777777" w:rsidR="0029092E" w:rsidRDefault="00E06D7B" w:rsidP="00DA0DFE">
            <w:pPr>
              <w:jc w:val="center"/>
              <w:pPrChange w:id="299" w:author="Zhiyu Chen" w:date="2017-09-28T17:01:00Z">
                <w:pPr>
                  <w:spacing w:after="0" w:line="259" w:lineRule="auto"/>
                  <w:ind w:right="191" w:firstLine="0"/>
                  <w:jc w:val="center"/>
                </w:pPr>
              </w:pPrChange>
            </w:pPr>
            <w:r>
              <w:t>-12.9</w:t>
            </w:r>
            <w:del w:id="300" w:author="Zhiyu Chen" w:date="2017-09-28T17:01:00Z">
              <w:r>
                <w:delText xml:space="preserve"> </w:delText>
              </w:r>
            </w:del>
          </w:p>
        </w:tc>
        <w:tc>
          <w:tcPr>
            <w:tcW w:w="1563" w:type="dxa"/>
            <w:tcPrChange w:id="30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0296884C" w14:textId="77777777" w:rsidR="0029092E" w:rsidRDefault="00E06D7B" w:rsidP="00DA0DFE">
            <w:pPr>
              <w:jc w:val="center"/>
              <w:pPrChange w:id="302" w:author="Zhiyu Chen" w:date="2017-09-28T17:01:00Z">
                <w:pPr>
                  <w:spacing w:after="0" w:line="259" w:lineRule="auto"/>
                  <w:ind w:right="188" w:firstLine="0"/>
                  <w:jc w:val="center"/>
                </w:pPr>
              </w:pPrChange>
            </w:pPr>
            <w:r>
              <w:t>-18.8</w:t>
            </w:r>
            <w:del w:id="303" w:author="Zhiyu Chen" w:date="2017-09-28T17:01:00Z">
              <w:r>
                <w:delText xml:space="preserve"> </w:delText>
              </w:r>
            </w:del>
          </w:p>
        </w:tc>
        <w:tc>
          <w:tcPr>
            <w:tcW w:w="1614" w:type="dxa"/>
            <w:tcPrChange w:id="30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63F76B4D" w14:textId="77777777" w:rsidR="0029092E" w:rsidRDefault="00E06D7B" w:rsidP="00DA0DFE">
            <w:pPr>
              <w:jc w:val="center"/>
              <w:pPrChange w:id="305" w:author="Zhiyu Chen" w:date="2017-09-28T17:01:00Z">
                <w:pPr>
                  <w:spacing w:after="0" w:line="259" w:lineRule="auto"/>
                  <w:ind w:right="193" w:firstLine="0"/>
                  <w:jc w:val="center"/>
                </w:pPr>
              </w:pPrChange>
            </w:pPr>
            <w:r>
              <w:t>3.62</w:t>
            </w:r>
            <w:del w:id="306" w:author="Zhiyu Chen" w:date="2017-09-28T17:01:00Z">
              <w:r>
                <w:delText xml:space="preserve"> </w:delText>
              </w:r>
            </w:del>
          </w:p>
        </w:tc>
      </w:tr>
      <w:tr w:rsidR="0029092E" w14:paraId="72A7B60D" w14:textId="77777777" w:rsidTr="00DA0DFE">
        <w:trPr>
          <w:gridAfter w:val="2"/>
          <w:wAfter w:w="3063" w:type="dxa"/>
          <w:trPrChange w:id="307" w:author="Zhiyu Chen" w:date="2017-09-28T17:01:00Z">
            <w:trPr>
              <w:trHeight w:val="305"/>
            </w:trPr>
          </w:trPrChange>
        </w:trPr>
        <w:tc>
          <w:tcPr>
            <w:tcW w:w="1520" w:type="dxa"/>
            <w:tcPrChange w:id="308" w:author="Zhiyu Chen" w:date="2017-09-28T17:01:00Z">
              <w:tcPr>
                <w:tcW w:w="1519" w:type="dxa"/>
                <w:tcBorders>
                  <w:top w:val="single" w:sz="4" w:space="0" w:color="000000"/>
                  <w:left w:val="single" w:sz="4" w:space="0" w:color="000000"/>
                  <w:bottom w:val="single" w:sz="4" w:space="0" w:color="000000"/>
                  <w:right w:val="single" w:sz="4" w:space="0" w:color="000000"/>
                </w:tcBorders>
              </w:tcPr>
            </w:tcPrChange>
          </w:tcPr>
          <w:p w14:paraId="12C77705" w14:textId="77777777" w:rsidR="0029092E" w:rsidRDefault="00E06D7B" w:rsidP="00DA0DFE">
            <w:pPr>
              <w:jc w:val="center"/>
              <w:pPrChange w:id="309" w:author="Zhiyu Chen" w:date="2017-09-28T17:01:00Z">
                <w:pPr>
                  <w:spacing w:after="0" w:line="259" w:lineRule="auto"/>
                  <w:ind w:right="188" w:firstLine="0"/>
                  <w:jc w:val="center"/>
                </w:pPr>
              </w:pPrChange>
            </w:pPr>
            <w:r>
              <w:rPr>
                <w:rPrChange w:id="310" w:author="Zhiyu Chen" w:date="2017-09-28T17:01:00Z">
                  <w:rPr>
                    <w:b/>
                    <w:sz w:val="24"/>
                  </w:rPr>
                </w:rPrChange>
              </w:rPr>
              <w:t>10</w:t>
            </w:r>
            <w:del w:id="311" w:author="Zhiyu Chen" w:date="2017-09-28T17:01:00Z">
              <w:r>
                <w:rPr>
                  <w:b/>
                  <w:sz w:val="24"/>
                </w:rPr>
                <w:delText xml:space="preserve"> </w:delText>
              </w:r>
            </w:del>
          </w:p>
        </w:tc>
        <w:tc>
          <w:tcPr>
            <w:tcW w:w="1542" w:type="dxa"/>
            <w:tcPrChange w:id="312" w:author="Zhiyu Chen" w:date="2017-09-28T17:01:00Z">
              <w:tcPr>
                <w:tcW w:w="1544" w:type="dxa"/>
                <w:tcBorders>
                  <w:top w:val="single" w:sz="4" w:space="0" w:color="000000"/>
                  <w:left w:val="single" w:sz="4" w:space="0" w:color="000000"/>
                  <w:bottom w:val="single" w:sz="4" w:space="0" w:color="000000"/>
                  <w:right w:val="single" w:sz="4" w:space="0" w:color="000000"/>
                </w:tcBorders>
              </w:tcPr>
            </w:tcPrChange>
          </w:tcPr>
          <w:p w14:paraId="092DA9CD" w14:textId="77777777" w:rsidR="0029092E" w:rsidRDefault="00E06D7B" w:rsidP="00DA0DFE">
            <w:pPr>
              <w:jc w:val="center"/>
              <w:pPrChange w:id="313" w:author="Zhiyu Chen" w:date="2017-09-28T17:01:00Z">
                <w:pPr>
                  <w:spacing w:after="0" w:line="259" w:lineRule="auto"/>
                  <w:ind w:right="189" w:firstLine="0"/>
                  <w:jc w:val="center"/>
                </w:pPr>
              </w:pPrChange>
            </w:pPr>
            <w:r>
              <w:t>-14.42</w:t>
            </w:r>
            <w:del w:id="314" w:author="Zhiyu Chen" w:date="2017-09-28T17:01:00Z">
              <w:r>
                <w:delText xml:space="preserve"> </w:delText>
              </w:r>
            </w:del>
          </w:p>
        </w:tc>
        <w:tc>
          <w:tcPr>
            <w:tcW w:w="1541" w:type="dxa"/>
            <w:tcPrChange w:id="315" w:author="Zhiyu Chen" w:date="2017-09-28T17:01:00Z">
              <w:tcPr>
                <w:tcW w:w="1541" w:type="dxa"/>
                <w:tcBorders>
                  <w:top w:val="single" w:sz="4" w:space="0" w:color="000000"/>
                  <w:left w:val="single" w:sz="4" w:space="0" w:color="000000"/>
                  <w:bottom w:val="single" w:sz="4" w:space="0" w:color="000000"/>
                  <w:right w:val="single" w:sz="4" w:space="0" w:color="000000"/>
                </w:tcBorders>
              </w:tcPr>
            </w:tcPrChange>
          </w:tcPr>
          <w:p w14:paraId="37D7CCAE" w14:textId="77777777" w:rsidR="0029092E" w:rsidRDefault="00E06D7B" w:rsidP="00DA0DFE">
            <w:pPr>
              <w:jc w:val="center"/>
              <w:pPrChange w:id="316" w:author="Zhiyu Chen" w:date="2017-09-28T17:01:00Z">
                <w:pPr>
                  <w:spacing w:after="0" w:line="259" w:lineRule="auto"/>
                  <w:ind w:right="191" w:firstLine="0"/>
                  <w:jc w:val="center"/>
                </w:pPr>
              </w:pPrChange>
            </w:pPr>
            <w:r>
              <w:t>-15.96</w:t>
            </w:r>
            <w:del w:id="317" w:author="Zhiyu Chen" w:date="2017-09-28T17:01:00Z">
              <w:r>
                <w:delText xml:space="preserve"> </w:delText>
              </w:r>
            </w:del>
          </w:p>
        </w:tc>
        <w:tc>
          <w:tcPr>
            <w:tcW w:w="1570" w:type="dxa"/>
            <w:tcPrChange w:id="318" w:author="Zhiyu Chen" w:date="2017-09-28T17:01:00Z">
              <w:tcPr>
                <w:tcW w:w="1570" w:type="dxa"/>
                <w:tcBorders>
                  <w:top w:val="single" w:sz="4" w:space="0" w:color="000000"/>
                  <w:left w:val="single" w:sz="4" w:space="0" w:color="000000"/>
                  <w:bottom w:val="single" w:sz="4" w:space="0" w:color="000000"/>
                  <w:right w:val="single" w:sz="4" w:space="0" w:color="000000"/>
                </w:tcBorders>
              </w:tcPr>
            </w:tcPrChange>
          </w:tcPr>
          <w:p w14:paraId="6CD3F351" w14:textId="77777777" w:rsidR="0029092E" w:rsidRDefault="00E06D7B" w:rsidP="00DA0DFE">
            <w:pPr>
              <w:jc w:val="center"/>
              <w:pPrChange w:id="319" w:author="Zhiyu Chen" w:date="2017-09-28T17:01:00Z">
                <w:pPr>
                  <w:spacing w:after="0" w:line="259" w:lineRule="auto"/>
                  <w:ind w:right="191" w:firstLine="0"/>
                  <w:jc w:val="center"/>
                </w:pPr>
              </w:pPrChange>
            </w:pPr>
            <w:r>
              <w:t>-12.4</w:t>
            </w:r>
            <w:del w:id="320" w:author="Zhiyu Chen" w:date="2017-09-28T17:01:00Z">
              <w:r>
                <w:delText xml:space="preserve"> </w:delText>
              </w:r>
            </w:del>
          </w:p>
        </w:tc>
        <w:tc>
          <w:tcPr>
            <w:tcW w:w="1563" w:type="dxa"/>
            <w:tcPrChange w:id="321" w:author="Zhiyu Chen" w:date="2017-09-28T17:01:00Z">
              <w:tcPr>
                <w:tcW w:w="1562" w:type="dxa"/>
                <w:tcBorders>
                  <w:top w:val="single" w:sz="4" w:space="0" w:color="000000"/>
                  <w:left w:val="single" w:sz="4" w:space="0" w:color="000000"/>
                  <w:bottom w:val="single" w:sz="4" w:space="0" w:color="000000"/>
                  <w:right w:val="single" w:sz="4" w:space="0" w:color="000000"/>
                </w:tcBorders>
              </w:tcPr>
            </w:tcPrChange>
          </w:tcPr>
          <w:p w14:paraId="1A2A6EE7" w14:textId="77777777" w:rsidR="0029092E" w:rsidRDefault="00E06D7B" w:rsidP="00DA0DFE">
            <w:pPr>
              <w:jc w:val="center"/>
              <w:pPrChange w:id="322" w:author="Zhiyu Chen" w:date="2017-09-28T17:01:00Z">
                <w:pPr>
                  <w:spacing w:after="0" w:line="259" w:lineRule="auto"/>
                  <w:ind w:right="188" w:firstLine="0"/>
                  <w:jc w:val="center"/>
                </w:pPr>
              </w:pPrChange>
            </w:pPr>
            <w:r>
              <w:t>-17.8</w:t>
            </w:r>
            <w:del w:id="323" w:author="Zhiyu Chen" w:date="2017-09-28T17:01:00Z">
              <w:r>
                <w:delText xml:space="preserve"> </w:delText>
              </w:r>
            </w:del>
          </w:p>
        </w:tc>
        <w:tc>
          <w:tcPr>
            <w:tcW w:w="1614" w:type="dxa"/>
            <w:tcPrChange w:id="324" w:author="Zhiyu Chen" w:date="2017-09-28T17:01:00Z">
              <w:tcPr>
                <w:tcW w:w="1616" w:type="dxa"/>
                <w:tcBorders>
                  <w:top w:val="single" w:sz="4" w:space="0" w:color="000000"/>
                  <w:left w:val="single" w:sz="4" w:space="0" w:color="000000"/>
                  <w:bottom w:val="single" w:sz="4" w:space="0" w:color="000000"/>
                  <w:right w:val="single" w:sz="4" w:space="0" w:color="000000"/>
                </w:tcBorders>
              </w:tcPr>
            </w:tcPrChange>
          </w:tcPr>
          <w:p w14:paraId="68ED4CC9" w14:textId="77777777" w:rsidR="0029092E" w:rsidRDefault="00E06D7B" w:rsidP="00DA0DFE">
            <w:pPr>
              <w:jc w:val="center"/>
              <w:pPrChange w:id="325" w:author="Zhiyu Chen" w:date="2017-09-28T17:01:00Z">
                <w:pPr>
                  <w:spacing w:after="0" w:line="259" w:lineRule="auto"/>
                  <w:ind w:right="193" w:firstLine="0"/>
                  <w:jc w:val="center"/>
                </w:pPr>
              </w:pPrChange>
            </w:pPr>
            <w:r>
              <w:t>2.73</w:t>
            </w:r>
            <w:del w:id="326" w:author="Zhiyu Chen" w:date="2017-09-28T17:01:00Z">
              <w:r>
                <w:delText xml:space="preserve"> </w:delText>
              </w:r>
            </w:del>
          </w:p>
        </w:tc>
      </w:tr>
    </w:tbl>
    <w:p w14:paraId="5D64B9B3" w14:textId="77777777" w:rsidR="00D67DCF" w:rsidRDefault="00D67DCF" w:rsidP="00D67DCF">
      <w:pPr>
        <w:rPr>
          <w:ins w:id="327" w:author="Zhiyu Chen" w:date="2017-09-28T17:01:00Z"/>
        </w:rPr>
      </w:pPr>
    </w:p>
    <w:p w14:paraId="7C34EB27" w14:textId="77777777" w:rsidR="00D67DCF" w:rsidRDefault="00D67DCF" w:rsidP="00D67DCF">
      <w:pPr>
        <w:jc w:val="center"/>
        <w:rPr>
          <w:ins w:id="328" w:author="Zhiyu Chen" w:date="2017-09-28T17:01:00Z"/>
        </w:rPr>
      </w:pPr>
    </w:p>
    <w:p w14:paraId="26FFF44E" w14:textId="77777777" w:rsidR="0029092E" w:rsidRDefault="00E06D7B">
      <w:pPr>
        <w:spacing w:after="158"/>
        <w:rPr>
          <w:del w:id="329" w:author="Zhiyu Chen" w:date="2017-09-28T17:01:00Z"/>
        </w:rPr>
      </w:pPr>
      <w:del w:id="330" w:author="Zhiyu Chen" w:date="2017-09-28T17:01:00Z">
        <w:r>
          <w:delText xml:space="preserve"> </w:delText>
        </w:r>
      </w:del>
    </w:p>
    <w:p w14:paraId="444C173F" w14:textId="77777777" w:rsidR="0029092E" w:rsidRDefault="00E06D7B">
      <w:pPr>
        <w:spacing w:after="0"/>
        <w:ind w:left="77"/>
        <w:jc w:val="center"/>
        <w:rPr>
          <w:del w:id="331" w:author="Zhiyu Chen" w:date="2017-09-28T17:01:00Z"/>
        </w:rPr>
      </w:pPr>
      <w:del w:id="332" w:author="Zhiyu Chen" w:date="2017-09-28T17:01:00Z">
        <w:r>
          <w:delText xml:space="preserve"> </w:delText>
        </w:r>
      </w:del>
    </w:p>
    <w:tbl>
      <w:tblPr>
        <w:tblStyle w:val="a8"/>
        <w:tblW w:w="0" w:type="auto"/>
        <w:tblLook w:val="04A0" w:firstRow="1" w:lastRow="0" w:firstColumn="1" w:lastColumn="0" w:noHBand="0" w:noVBand="1"/>
        <w:tblPrChange w:id="333" w:author="Zhiyu Chen" w:date="2017-09-28T17:01:00Z">
          <w:tblPr>
            <w:tblStyle w:val="TableGrid"/>
            <w:tblW w:w="9352" w:type="dxa"/>
            <w:tblInd w:w="5" w:type="dxa"/>
            <w:tblCellMar>
              <w:top w:w="48" w:type="dxa"/>
              <w:left w:w="115" w:type="dxa"/>
              <w:bottom w:w="0" w:type="dxa"/>
              <w:right w:w="115" w:type="dxa"/>
            </w:tblCellMar>
            <w:tblLook w:val="04A0" w:firstRow="1" w:lastRow="0" w:firstColumn="1" w:lastColumn="0" w:noHBand="0" w:noVBand="1"/>
          </w:tblPr>
        </w:tblPrChange>
      </w:tblPr>
      <w:tblGrid>
        <w:gridCol w:w="1631"/>
        <w:gridCol w:w="1686"/>
        <w:gridCol w:w="812"/>
        <w:gridCol w:w="825"/>
        <w:gridCol w:w="780"/>
        <w:gridCol w:w="770"/>
        <w:gridCol w:w="354"/>
        <w:gridCol w:w="1246"/>
        <w:gridCol w:w="1246"/>
        <w:tblGridChange w:id="334">
          <w:tblGrid>
            <w:gridCol w:w="1557"/>
            <w:gridCol w:w="1558"/>
            <w:gridCol w:w="1560"/>
            <w:gridCol w:w="1558"/>
            <w:gridCol w:w="1558"/>
            <w:gridCol w:w="1561"/>
          </w:tblGrid>
        </w:tblGridChange>
      </w:tblGrid>
      <w:tr w:rsidR="0029092E" w14:paraId="775B6B60" w14:textId="77777777" w:rsidTr="00DA0DFE">
        <w:trPr>
          <w:trPrChange w:id="335" w:author="Zhiyu Chen" w:date="2017-09-28T17:01:00Z">
            <w:trPr>
              <w:trHeight w:val="303"/>
            </w:trPr>
          </w:trPrChange>
        </w:trPr>
        <w:tc>
          <w:tcPr>
            <w:tcW w:w="9350" w:type="dxa"/>
            <w:tcPrChange w:id="336" w:author="Zhiyu Chen" w:date="2017-09-28T17:01:00Z">
              <w:tcPr>
                <w:tcW w:w="1558" w:type="dxa"/>
                <w:tcBorders>
                  <w:top w:val="single" w:sz="4" w:space="0" w:color="000000"/>
                  <w:left w:val="single" w:sz="4" w:space="0" w:color="000000"/>
                  <w:bottom w:val="single" w:sz="4" w:space="0" w:color="000000"/>
                  <w:right w:val="nil"/>
                </w:tcBorders>
              </w:tcPr>
            </w:tcPrChange>
          </w:tcPr>
          <w:p w14:paraId="3624AD98" w14:textId="77777777" w:rsidR="0029092E" w:rsidRDefault="0029092E">
            <w:pPr>
              <w:spacing w:after="160" w:line="259" w:lineRule="auto"/>
            </w:pPr>
          </w:p>
        </w:tc>
        <w:tc>
          <w:tcPr>
            <w:tcW w:w="9350" w:type="dxa"/>
            <w:tcPrChange w:id="337" w:author="Zhiyu Chen" w:date="2017-09-28T17:01:00Z">
              <w:tcPr>
                <w:tcW w:w="1558" w:type="dxa"/>
                <w:tcBorders>
                  <w:top w:val="single" w:sz="4" w:space="0" w:color="000000"/>
                  <w:left w:val="nil"/>
                  <w:bottom w:val="single" w:sz="4" w:space="0" w:color="000000"/>
                  <w:right w:val="nil"/>
                </w:tcBorders>
              </w:tcPr>
            </w:tcPrChange>
          </w:tcPr>
          <w:p w14:paraId="382474AA" w14:textId="77777777" w:rsidR="0029092E" w:rsidRDefault="0029092E">
            <w:pPr>
              <w:spacing w:after="160" w:line="259" w:lineRule="auto"/>
            </w:pPr>
          </w:p>
        </w:tc>
        <w:tc>
          <w:tcPr>
            <w:tcW w:w="9350" w:type="dxa"/>
            <w:gridSpan w:val="5"/>
            <w:tcPrChange w:id="338" w:author="Zhiyu Chen" w:date="2017-09-28T17:01:00Z">
              <w:tcPr>
                <w:tcW w:w="3118" w:type="dxa"/>
                <w:gridSpan w:val="2"/>
                <w:tcBorders>
                  <w:top w:val="single" w:sz="4" w:space="0" w:color="000000"/>
                  <w:left w:val="nil"/>
                  <w:bottom w:val="single" w:sz="4" w:space="0" w:color="000000"/>
                  <w:right w:val="nil"/>
                </w:tcBorders>
              </w:tcPr>
            </w:tcPrChange>
          </w:tcPr>
          <w:p w14:paraId="699C6C6E" w14:textId="152E4349" w:rsidR="0029092E" w:rsidRDefault="00E06D7B" w:rsidP="00DA0DFE">
            <w:pPr>
              <w:jc w:val="center"/>
              <w:pPrChange w:id="339" w:author="Zhiyu Chen" w:date="2017-09-28T17:01:00Z">
                <w:pPr>
                  <w:spacing w:after="0" w:line="259" w:lineRule="auto"/>
                  <w:ind w:left="1" w:firstLine="0"/>
                  <w:jc w:val="center"/>
                </w:pPr>
              </w:pPrChange>
            </w:pPr>
            <w:r>
              <w:rPr>
                <w:rPrChange w:id="340" w:author="Zhiyu Chen" w:date="2017-09-28T17:01:00Z">
                  <w:rPr>
                    <w:b/>
                    <w:sz w:val="24"/>
                  </w:rPr>
                </w:rPrChange>
              </w:rPr>
              <w:t xml:space="preserve">Odometer </w:t>
            </w:r>
            <w:del w:id="341" w:author="Zhiyu Chen" w:date="2017-09-28T17:01:00Z">
              <w:r>
                <w:rPr>
                  <w:b/>
                  <w:sz w:val="24"/>
                </w:rPr>
                <w:delText xml:space="preserve">With </w:delText>
              </w:r>
            </w:del>
            <w:r>
              <w:rPr>
                <w:rPrChange w:id="342" w:author="Zhiyu Chen" w:date="2017-09-28T17:01:00Z">
                  <w:rPr>
                    <w:b/>
                    <w:sz w:val="24"/>
                  </w:rPr>
                </w:rPrChange>
              </w:rPr>
              <w:t xml:space="preserve">Correction </w:t>
            </w:r>
            <w:ins w:id="343" w:author="Zhiyu Chen" w:date="2017-09-28T17:01:00Z">
              <w:r w:rsidR="00D67DCF">
                <w:t>Test</w:t>
              </w:r>
            </w:ins>
          </w:p>
        </w:tc>
        <w:tc>
          <w:tcPr>
            <w:tcW w:w="9350" w:type="dxa"/>
            <w:tcPrChange w:id="344" w:author="Zhiyu Chen" w:date="2017-09-28T17:01:00Z">
              <w:tcPr>
                <w:tcW w:w="1558" w:type="dxa"/>
                <w:tcBorders>
                  <w:top w:val="single" w:sz="4" w:space="0" w:color="000000"/>
                  <w:left w:val="nil"/>
                  <w:bottom w:val="single" w:sz="4" w:space="0" w:color="000000"/>
                  <w:right w:val="nil"/>
                </w:tcBorders>
              </w:tcPr>
            </w:tcPrChange>
          </w:tcPr>
          <w:p w14:paraId="30F8AD86" w14:textId="77777777" w:rsidR="0029092E" w:rsidRDefault="0029092E">
            <w:pPr>
              <w:spacing w:after="160" w:line="259" w:lineRule="auto"/>
            </w:pPr>
          </w:p>
        </w:tc>
        <w:tc>
          <w:tcPr>
            <w:tcW w:w="9350" w:type="dxa"/>
            <w:tcPrChange w:id="345" w:author="Zhiyu Chen" w:date="2017-09-28T17:01:00Z">
              <w:tcPr>
                <w:tcW w:w="1561" w:type="dxa"/>
                <w:tcBorders>
                  <w:top w:val="single" w:sz="4" w:space="0" w:color="000000"/>
                  <w:left w:val="nil"/>
                  <w:bottom w:val="single" w:sz="4" w:space="0" w:color="000000"/>
                  <w:right w:val="single" w:sz="4" w:space="0" w:color="000000"/>
                </w:tcBorders>
              </w:tcPr>
            </w:tcPrChange>
          </w:tcPr>
          <w:p w14:paraId="4F25C74B" w14:textId="77777777" w:rsidR="0029092E" w:rsidRDefault="0029092E">
            <w:pPr>
              <w:spacing w:after="160" w:line="259" w:lineRule="auto"/>
            </w:pPr>
          </w:p>
        </w:tc>
      </w:tr>
      <w:tr w:rsidR="0029092E" w14:paraId="55184B7D" w14:textId="77777777" w:rsidTr="00DA0DFE">
        <w:trPr>
          <w:gridAfter w:val="3"/>
          <w:wAfter w:w="4676" w:type="dxa"/>
          <w:trPrChange w:id="346" w:author="Zhiyu Chen" w:date="2017-09-28T17:01:00Z">
            <w:trPr>
              <w:trHeight w:val="302"/>
            </w:trPr>
          </w:trPrChange>
        </w:trPr>
        <w:tc>
          <w:tcPr>
            <w:tcW w:w="1558" w:type="dxa"/>
            <w:tcPrChange w:id="347"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93327A2" w14:textId="77777777" w:rsidR="0029092E" w:rsidRDefault="00E06D7B" w:rsidP="00DA0DFE">
            <w:pPr>
              <w:jc w:val="center"/>
              <w:pPrChange w:id="348" w:author="Zhiyu Chen" w:date="2017-09-28T17:01:00Z">
                <w:pPr>
                  <w:spacing w:after="0" w:line="259" w:lineRule="auto"/>
                  <w:ind w:right="2" w:firstLine="0"/>
                  <w:jc w:val="center"/>
                </w:pPr>
              </w:pPrChange>
            </w:pPr>
            <w:del w:id="349" w:author="Zhiyu Chen" w:date="2017-09-28T17:01:00Z">
              <w:r>
                <w:rPr>
                  <w:b/>
                  <w:sz w:val="24"/>
                </w:rPr>
                <w:delText xml:space="preserve">Trail </w:delText>
              </w:r>
            </w:del>
          </w:p>
        </w:tc>
        <w:tc>
          <w:tcPr>
            <w:tcW w:w="1558" w:type="dxa"/>
            <w:tcPrChange w:id="350"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A8418BE" w14:textId="77777777" w:rsidR="0029092E" w:rsidRDefault="00E06D7B" w:rsidP="00DA0DFE">
            <w:pPr>
              <w:jc w:val="center"/>
              <w:pPrChange w:id="351" w:author="Zhiyu Chen" w:date="2017-09-28T17:01:00Z">
                <w:pPr>
                  <w:spacing w:after="0" w:line="259" w:lineRule="auto"/>
                  <w:ind w:firstLine="0"/>
                  <w:jc w:val="center"/>
                </w:pPr>
              </w:pPrChange>
            </w:pPr>
            <w:r>
              <w:rPr>
                <w:rPrChange w:id="352" w:author="Zhiyu Chen" w:date="2017-09-28T17:01:00Z">
                  <w:rPr>
                    <w:b/>
                    <w:sz w:val="24"/>
                  </w:rPr>
                </w:rPrChange>
              </w:rPr>
              <w:t>X</w:t>
            </w:r>
            <w:del w:id="353" w:author="Zhiyu Chen" w:date="2017-09-28T17:01:00Z">
              <w:r>
                <w:rPr>
                  <w:b/>
                  <w:sz w:val="24"/>
                </w:rPr>
                <w:delText xml:space="preserve"> (cm) </w:delText>
              </w:r>
            </w:del>
          </w:p>
        </w:tc>
        <w:tc>
          <w:tcPr>
            <w:tcW w:w="1558" w:type="dxa"/>
            <w:tcPrChange w:id="354"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08B5EEEB" w14:textId="77777777" w:rsidR="0029092E" w:rsidRDefault="00E06D7B" w:rsidP="00DA0DFE">
            <w:pPr>
              <w:jc w:val="center"/>
              <w:pPrChange w:id="355" w:author="Zhiyu Chen" w:date="2017-09-28T17:01:00Z">
                <w:pPr>
                  <w:spacing w:after="0" w:line="259" w:lineRule="auto"/>
                  <w:ind w:right="5" w:firstLine="0"/>
                  <w:jc w:val="center"/>
                </w:pPr>
              </w:pPrChange>
            </w:pPr>
            <w:r>
              <w:rPr>
                <w:rPrChange w:id="356" w:author="Zhiyu Chen" w:date="2017-09-28T17:01:00Z">
                  <w:rPr>
                    <w:b/>
                    <w:sz w:val="24"/>
                  </w:rPr>
                </w:rPrChange>
              </w:rPr>
              <w:t>Y</w:t>
            </w:r>
            <w:del w:id="357" w:author="Zhiyu Chen" w:date="2017-09-28T17:01:00Z">
              <w:r>
                <w:rPr>
                  <w:b/>
                  <w:sz w:val="24"/>
                </w:rPr>
                <w:delText xml:space="preserve"> (cm) </w:delText>
              </w:r>
            </w:del>
          </w:p>
        </w:tc>
        <w:tc>
          <w:tcPr>
            <w:tcW w:w="1558" w:type="dxa"/>
            <w:tcPrChange w:id="35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469B6232" w14:textId="2AD814C6" w:rsidR="0029092E" w:rsidRDefault="00105206" w:rsidP="00DA0DFE">
            <w:pPr>
              <w:jc w:val="center"/>
              <w:pPrChange w:id="359" w:author="Zhiyu Chen" w:date="2017-09-28T17:01:00Z">
                <w:pPr>
                  <w:spacing w:after="0" w:line="259" w:lineRule="auto"/>
                  <w:ind w:firstLine="0"/>
                  <w:jc w:val="center"/>
                </w:pPr>
              </w:pPrChange>
            </w:pPr>
            <m:oMath>
              <m:sSub>
                <m:sSubPr>
                  <m:ctrlPr>
                    <w:ins w:id="360" w:author="Zhiyu Chen" w:date="2017-09-28T17:01:00Z">
                      <w:rPr>
                        <w:rFonts w:ascii="Cambria Math" w:hAnsi="Cambria Math"/>
                        <w:i/>
                      </w:rPr>
                    </w:ins>
                  </m:ctrlPr>
                </m:sSubPr>
                <m:e>
                  <m:r>
                    <w:ins w:id="361" w:author="Zhiyu Chen" w:date="2017-09-28T17:01:00Z">
                      <w:rPr>
                        <w:rFonts w:ascii="Cambria Math" w:hAnsi="Cambria Math"/>
                      </w:rPr>
                      <m:t>X</m:t>
                    </w:ins>
                  </m:r>
                </m:e>
                <m:sub>
                  <m:r>
                    <w:ins w:id="362" w:author="Zhiyu Chen" w:date="2017-09-28T17:01:00Z">
                      <w:rPr>
                        <w:rFonts w:ascii="Cambria Math" w:hAnsi="Cambria Math"/>
                      </w:rPr>
                      <m:t>F</m:t>
                    </w:ins>
                  </m:r>
                </m:sub>
              </m:sSub>
            </m:oMath>
            <w:del w:id="363" w:author="Zhiyu Chen" w:date="2017-09-28T17:01:00Z">
              <w:r w:rsidR="00E06D7B">
                <w:rPr>
                  <w:rFonts w:ascii="Cambria Math" w:eastAsia="Cambria Math" w:hAnsi="Cambria Math" w:cs="Cambria Math"/>
                  <w:sz w:val="24"/>
                </w:rPr>
                <w:delText>𝑿</w:delText>
              </w:r>
              <w:r w:rsidR="00E06D7B">
                <w:rPr>
                  <w:rFonts w:ascii="Cambria Math" w:eastAsia="Cambria Math" w:hAnsi="Cambria Math" w:cs="Cambria Math"/>
                  <w:sz w:val="24"/>
                  <w:vertAlign w:val="subscript"/>
                </w:rPr>
                <w:delText>𝑭</w:delText>
              </w:r>
              <w:r w:rsidR="00E06D7B">
                <w:rPr>
                  <w:b/>
                  <w:sz w:val="24"/>
                </w:rPr>
                <w:delText xml:space="preserve"> (cm) </w:delText>
              </w:r>
            </w:del>
          </w:p>
        </w:tc>
        <w:tc>
          <w:tcPr>
            <w:tcW w:w="1559" w:type="dxa"/>
            <w:tcPrChange w:id="364"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212F42D" w14:textId="3EA1ADD2" w:rsidR="0029092E" w:rsidRDefault="00105206" w:rsidP="00DA0DFE">
            <w:pPr>
              <w:jc w:val="center"/>
              <w:pPrChange w:id="365" w:author="Zhiyu Chen" w:date="2017-09-28T17:01:00Z">
                <w:pPr>
                  <w:spacing w:after="0" w:line="259" w:lineRule="auto"/>
                  <w:ind w:firstLine="0"/>
                  <w:jc w:val="center"/>
                </w:pPr>
              </w:pPrChange>
            </w:pPr>
            <m:oMath>
              <m:sSub>
                <m:sSubPr>
                  <m:ctrlPr>
                    <w:ins w:id="366" w:author="Zhiyu Chen" w:date="2017-09-28T17:01:00Z">
                      <w:rPr>
                        <w:rFonts w:ascii="Cambria Math" w:hAnsi="Cambria Math"/>
                        <w:i/>
                      </w:rPr>
                    </w:ins>
                  </m:ctrlPr>
                </m:sSubPr>
                <m:e>
                  <m:r>
                    <w:ins w:id="367" w:author="Zhiyu Chen" w:date="2017-09-28T17:01:00Z">
                      <w:rPr>
                        <w:rFonts w:ascii="Cambria Math" w:hAnsi="Cambria Math"/>
                      </w:rPr>
                      <m:t>Y</m:t>
                    </w:ins>
                  </m:r>
                </m:e>
                <m:sub>
                  <m:r>
                    <w:ins w:id="368" w:author="Zhiyu Chen" w:date="2017-09-28T17:01:00Z">
                      <w:rPr>
                        <w:rFonts w:ascii="Cambria Math" w:hAnsi="Cambria Math"/>
                      </w:rPr>
                      <m:t>F</m:t>
                    </w:ins>
                  </m:r>
                </m:sub>
              </m:sSub>
            </m:oMath>
            <w:del w:id="369" w:author="Zhiyu Chen" w:date="2017-09-28T17:01:00Z">
              <w:r w:rsidR="00E06D7B">
                <w:rPr>
                  <w:rFonts w:ascii="Cambria Math" w:eastAsia="Cambria Math" w:hAnsi="Cambria Math" w:cs="Cambria Math"/>
                  <w:sz w:val="24"/>
                </w:rPr>
                <w:delText>𝒀</w:delText>
              </w:r>
              <w:r w:rsidR="00E06D7B">
                <w:rPr>
                  <w:rFonts w:ascii="Cambria Math" w:eastAsia="Cambria Math" w:hAnsi="Cambria Math" w:cs="Cambria Math"/>
                  <w:sz w:val="24"/>
                  <w:vertAlign w:val="subscript"/>
                </w:rPr>
                <w:delText>𝑭</w:delText>
              </w:r>
              <w:r w:rsidR="00E06D7B">
                <w:rPr>
                  <w:b/>
                  <w:sz w:val="24"/>
                </w:rPr>
                <w:delText xml:space="preserve"> (cm) </w:delText>
              </w:r>
            </w:del>
          </w:p>
        </w:tc>
        <w:tc>
          <w:tcPr>
            <w:tcW w:w="1559" w:type="dxa"/>
            <w:tcPrChange w:id="370"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3C2E3E49" w14:textId="77777777" w:rsidR="0029092E" w:rsidRDefault="00E06D7B" w:rsidP="00DA0DFE">
            <w:pPr>
              <w:jc w:val="center"/>
              <w:pPrChange w:id="371" w:author="Zhiyu Chen" w:date="2017-09-28T17:01:00Z">
                <w:pPr>
                  <w:spacing w:after="0" w:line="259" w:lineRule="auto"/>
                  <w:ind w:right="1" w:firstLine="0"/>
                  <w:jc w:val="center"/>
                </w:pPr>
              </w:pPrChange>
            </w:pPr>
            <w:r>
              <w:rPr>
                <w:rPrChange w:id="372" w:author="Zhiyu Chen" w:date="2017-09-28T17:01:00Z">
                  <w:rPr>
                    <w:b/>
                    <w:sz w:val="24"/>
                  </w:rPr>
                </w:rPrChange>
              </w:rPr>
              <w:t>Error</w:t>
            </w:r>
            <w:del w:id="373" w:author="Zhiyu Chen" w:date="2017-09-28T17:01:00Z">
              <w:r>
                <w:rPr>
                  <w:b/>
                  <w:sz w:val="24"/>
                </w:rPr>
                <w:delText xml:space="preserve"> (cm) </w:delText>
              </w:r>
            </w:del>
          </w:p>
        </w:tc>
      </w:tr>
      <w:tr w:rsidR="0029092E" w14:paraId="30C040F4" w14:textId="77777777" w:rsidTr="00DA0DFE">
        <w:trPr>
          <w:gridAfter w:val="3"/>
          <w:wAfter w:w="4676" w:type="dxa"/>
          <w:trPrChange w:id="374" w:author="Zhiyu Chen" w:date="2017-09-28T17:01:00Z">
            <w:trPr>
              <w:trHeight w:val="305"/>
            </w:trPr>
          </w:trPrChange>
        </w:trPr>
        <w:tc>
          <w:tcPr>
            <w:tcW w:w="1558" w:type="dxa"/>
            <w:tcPrChange w:id="37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014D381" w14:textId="77777777" w:rsidR="0029092E" w:rsidRDefault="00E06D7B" w:rsidP="00DA0DFE">
            <w:pPr>
              <w:jc w:val="center"/>
              <w:pPrChange w:id="376" w:author="Zhiyu Chen" w:date="2017-09-28T17:01:00Z">
                <w:pPr>
                  <w:spacing w:after="0" w:line="259" w:lineRule="auto"/>
                  <w:ind w:right="1" w:firstLine="0"/>
                  <w:jc w:val="center"/>
                </w:pPr>
              </w:pPrChange>
            </w:pPr>
            <w:r>
              <w:rPr>
                <w:rPrChange w:id="377" w:author="Zhiyu Chen" w:date="2017-09-28T17:01:00Z">
                  <w:rPr>
                    <w:b/>
                    <w:sz w:val="24"/>
                  </w:rPr>
                </w:rPrChange>
              </w:rPr>
              <w:t>1</w:t>
            </w:r>
            <w:del w:id="378" w:author="Zhiyu Chen" w:date="2017-09-28T17:01:00Z">
              <w:r>
                <w:rPr>
                  <w:b/>
                  <w:sz w:val="24"/>
                </w:rPr>
                <w:delText xml:space="preserve"> </w:delText>
              </w:r>
            </w:del>
          </w:p>
        </w:tc>
        <w:tc>
          <w:tcPr>
            <w:tcW w:w="1558" w:type="dxa"/>
            <w:tcPrChange w:id="37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A02AE37" w14:textId="77777777" w:rsidR="0029092E" w:rsidRDefault="00E06D7B" w:rsidP="00DA0DFE">
            <w:pPr>
              <w:jc w:val="center"/>
              <w:pPrChange w:id="380" w:author="Zhiyu Chen" w:date="2017-09-28T17:01:00Z">
                <w:pPr>
                  <w:spacing w:after="0" w:line="259" w:lineRule="auto"/>
                  <w:ind w:left="1" w:firstLine="0"/>
                  <w:jc w:val="center"/>
                </w:pPr>
              </w:pPrChange>
            </w:pPr>
            <w:r>
              <w:t>-20.08</w:t>
            </w:r>
            <w:del w:id="381" w:author="Zhiyu Chen" w:date="2017-09-28T17:01:00Z">
              <w:r>
                <w:delText xml:space="preserve"> </w:delText>
              </w:r>
            </w:del>
          </w:p>
        </w:tc>
        <w:tc>
          <w:tcPr>
            <w:tcW w:w="1558" w:type="dxa"/>
            <w:tcPrChange w:id="38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33E25038" w14:textId="77777777" w:rsidR="0029092E" w:rsidRDefault="00E06D7B" w:rsidP="00DA0DFE">
            <w:pPr>
              <w:jc w:val="center"/>
              <w:pPrChange w:id="383" w:author="Zhiyu Chen" w:date="2017-09-28T17:01:00Z">
                <w:pPr>
                  <w:spacing w:after="0" w:line="259" w:lineRule="auto"/>
                  <w:ind w:right="1" w:firstLine="0"/>
                  <w:jc w:val="center"/>
                </w:pPr>
              </w:pPrChange>
            </w:pPr>
            <w:r>
              <w:t>-11.9</w:t>
            </w:r>
            <w:del w:id="384" w:author="Zhiyu Chen" w:date="2017-09-28T17:01:00Z">
              <w:r>
                <w:delText xml:space="preserve"> </w:delText>
              </w:r>
            </w:del>
          </w:p>
        </w:tc>
        <w:tc>
          <w:tcPr>
            <w:tcW w:w="1558" w:type="dxa"/>
            <w:tcPrChange w:id="38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C2C3ED3" w14:textId="77777777" w:rsidR="0029092E" w:rsidRDefault="00E06D7B" w:rsidP="00DA0DFE">
            <w:pPr>
              <w:jc w:val="center"/>
              <w:pPrChange w:id="386" w:author="Zhiyu Chen" w:date="2017-09-28T17:01:00Z">
                <w:pPr>
                  <w:spacing w:after="0" w:line="259" w:lineRule="auto"/>
                  <w:ind w:left="1" w:firstLine="0"/>
                  <w:jc w:val="center"/>
                </w:pPr>
              </w:pPrChange>
            </w:pPr>
            <w:r>
              <w:t>-16.3</w:t>
            </w:r>
            <w:del w:id="387" w:author="Zhiyu Chen" w:date="2017-09-28T17:01:00Z">
              <w:r>
                <w:delText xml:space="preserve"> </w:delText>
              </w:r>
            </w:del>
          </w:p>
        </w:tc>
        <w:tc>
          <w:tcPr>
            <w:tcW w:w="1559" w:type="dxa"/>
            <w:tcPrChange w:id="38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1872ED43" w14:textId="77777777" w:rsidR="0029092E" w:rsidRDefault="00E06D7B" w:rsidP="00DA0DFE">
            <w:pPr>
              <w:jc w:val="center"/>
              <w:pPrChange w:id="389" w:author="Zhiyu Chen" w:date="2017-09-28T17:01:00Z">
                <w:pPr>
                  <w:spacing w:after="0" w:line="259" w:lineRule="auto"/>
                  <w:ind w:left="2" w:firstLine="0"/>
                  <w:jc w:val="center"/>
                </w:pPr>
              </w:pPrChange>
            </w:pPr>
            <w:r>
              <w:t>-12.1</w:t>
            </w:r>
            <w:del w:id="390" w:author="Zhiyu Chen" w:date="2017-09-28T17:01:00Z">
              <w:r>
                <w:delText xml:space="preserve"> </w:delText>
              </w:r>
            </w:del>
          </w:p>
        </w:tc>
        <w:tc>
          <w:tcPr>
            <w:tcW w:w="1559" w:type="dxa"/>
            <w:tcPrChange w:id="39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0C04D732" w14:textId="77777777" w:rsidR="0029092E" w:rsidRDefault="00E06D7B" w:rsidP="00DA0DFE">
            <w:pPr>
              <w:jc w:val="center"/>
              <w:pPrChange w:id="392" w:author="Zhiyu Chen" w:date="2017-09-28T17:01:00Z">
                <w:pPr>
                  <w:spacing w:after="0" w:line="259" w:lineRule="auto"/>
                  <w:ind w:right="1" w:firstLine="0"/>
                  <w:jc w:val="center"/>
                </w:pPr>
              </w:pPrChange>
            </w:pPr>
            <w:r>
              <w:t>3.78</w:t>
            </w:r>
            <w:del w:id="393" w:author="Zhiyu Chen" w:date="2017-09-28T17:01:00Z">
              <w:r>
                <w:delText xml:space="preserve"> </w:delText>
              </w:r>
            </w:del>
          </w:p>
        </w:tc>
      </w:tr>
      <w:tr w:rsidR="0029092E" w14:paraId="09CFB2DC" w14:textId="77777777" w:rsidTr="00DA0DFE">
        <w:trPr>
          <w:gridAfter w:val="3"/>
          <w:wAfter w:w="4676" w:type="dxa"/>
          <w:trPrChange w:id="394" w:author="Zhiyu Chen" w:date="2017-09-28T17:01:00Z">
            <w:trPr>
              <w:trHeight w:val="302"/>
            </w:trPr>
          </w:trPrChange>
        </w:trPr>
        <w:tc>
          <w:tcPr>
            <w:tcW w:w="1558" w:type="dxa"/>
            <w:tcPrChange w:id="39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A88956C" w14:textId="77777777" w:rsidR="0029092E" w:rsidRDefault="00E06D7B" w:rsidP="00DA0DFE">
            <w:pPr>
              <w:jc w:val="center"/>
              <w:pPrChange w:id="396" w:author="Zhiyu Chen" w:date="2017-09-28T17:01:00Z">
                <w:pPr>
                  <w:spacing w:after="0" w:line="259" w:lineRule="auto"/>
                  <w:ind w:right="1" w:firstLine="0"/>
                  <w:jc w:val="center"/>
                </w:pPr>
              </w:pPrChange>
            </w:pPr>
            <w:r>
              <w:rPr>
                <w:rPrChange w:id="397" w:author="Zhiyu Chen" w:date="2017-09-28T17:01:00Z">
                  <w:rPr>
                    <w:b/>
                    <w:sz w:val="24"/>
                  </w:rPr>
                </w:rPrChange>
              </w:rPr>
              <w:t>2</w:t>
            </w:r>
            <w:del w:id="398" w:author="Zhiyu Chen" w:date="2017-09-28T17:01:00Z">
              <w:r>
                <w:rPr>
                  <w:b/>
                  <w:sz w:val="24"/>
                </w:rPr>
                <w:delText xml:space="preserve"> </w:delText>
              </w:r>
            </w:del>
          </w:p>
        </w:tc>
        <w:tc>
          <w:tcPr>
            <w:tcW w:w="1558" w:type="dxa"/>
            <w:tcPrChange w:id="39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44D946B2" w14:textId="77777777" w:rsidR="0029092E" w:rsidRDefault="00E06D7B" w:rsidP="00DA0DFE">
            <w:pPr>
              <w:jc w:val="center"/>
              <w:pPrChange w:id="400" w:author="Zhiyu Chen" w:date="2017-09-28T17:01:00Z">
                <w:pPr>
                  <w:spacing w:after="0" w:line="259" w:lineRule="auto"/>
                  <w:ind w:left="1" w:firstLine="0"/>
                  <w:jc w:val="center"/>
                </w:pPr>
              </w:pPrChange>
            </w:pPr>
            <w:r>
              <w:t>-21.28</w:t>
            </w:r>
            <w:del w:id="401" w:author="Zhiyu Chen" w:date="2017-09-28T17:01:00Z">
              <w:r>
                <w:delText xml:space="preserve"> </w:delText>
              </w:r>
            </w:del>
          </w:p>
        </w:tc>
        <w:tc>
          <w:tcPr>
            <w:tcW w:w="1558" w:type="dxa"/>
            <w:tcPrChange w:id="40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5E79FB2C" w14:textId="77777777" w:rsidR="0029092E" w:rsidRDefault="00E06D7B" w:rsidP="00DA0DFE">
            <w:pPr>
              <w:jc w:val="center"/>
              <w:pPrChange w:id="403" w:author="Zhiyu Chen" w:date="2017-09-28T17:01:00Z">
                <w:pPr>
                  <w:spacing w:after="0" w:line="259" w:lineRule="auto"/>
                  <w:ind w:right="1" w:firstLine="0"/>
                  <w:jc w:val="center"/>
                </w:pPr>
              </w:pPrChange>
            </w:pPr>
            <w:r>
              <w:t>-11.68</w:t>
            </w:r>
            <w:del w:id="404" w:author="Zhiyu Chen" w:date="2017-09-28T17:01:00Z">
              <w:r>
                <w:delText xml:space="preserve"> </w:delText>
              </w:r>
            </w:del>
          </w:p>
        </w:tc>
        <w:tc>
          <w:tcPr>
            <w:tcW w:w="1558" w:type="dxa"/>
            <w:tcPrChange w:id="40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8A59F07" w14:textId="77777777" w:rsidR="0029092E" w:rsidRDefault="00E06D7B" w:rsidP="00DA0DFE">
            <w:pPr>
              <w:jc w:val="center"/>
              <w:pPrChange w:id="406" w:author="Zhiyu Chen" w:date="2017-09-28T17:01:00Z">
                <w:pPr>
                  <w:spacing w:after="0" w:line="259" w:lineRule="auto"/>
                  <w:ind w:left="1" w:firstLine="0"/>
                  <w:jc w:val="center"/>
                </w:pPr>
              </w:pPrChange>
            </w:pPr>
            <w:r>
              <w:t>-17.2</w:t>
            </w:r>
            <w:del w:id="407" w:author="Zhiyu Chen" w:date="2017-09-28T17:01:00Z">
              <w:r>
                <w:delText xml:space="preserve"> </w:delText>
              </w:r>
            </w:del>
          </w:p>
        </w:tc>
        <w:tc>
          <w:tcPr>
            <w:tcW w:w="1559" w:type="dxa"/>
            <w:tcPrChange w:id="40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4D2936D" w14:textId="77777777" w:rsidR="0029092E" w:rsidRDefault="00E06D7B" w:rsidP="00DA0DFE">
            <w:pPr>
              <w:jc w:val="center"/>
              <w:pPrChange w:id="409" w:author="Zhiyu Chen" w:date="2017-09-28T17:01:00Z">
                <w:pPr>
                  <w:spacing w:after="0" w:line="259" w:lineRule="auto"/>
                  <w:ind w:left="2" w:firstLine="0"/>
                  <w:jc w:val="center"/>
                </w:pPr>
              </w:pPrChange>
            </w:pPr>
            <w:r>
              <w:t>-11.8</w:t>
            </w:r>
            <w:del w:id="410" w:author="Zhiyu Chen" w:date="2017-09-28T17:01:00Z">
              <w:r>
                <w:delText xml:space="preserve"> </w:delText>
              </w:r>
            </w:del>
          </w:p>
        </w:tc>
        <w:tc>
          <w:tcPr>
            <w:tcW w:w="1559" w:type="dxa"/>
            <w:tcPrChange w:id="41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2D6EAC2B" w14:textId="77777777" w:rsidR="0029092E" w:rsidRDefault="00E06D7B" w:rsidP="00DA0DFE">
            <w:pPr>
              <w:jc w:val="center"/>
              <w:pPrChange w:id="412" w:author="Zhiyu Chen" w:date="2017-09-28T17:01:00Z">
                <w:pPr>
                  <w:spacing w:after="0" w:line="259" w:lineRule="auto"/>
                  <w:ind w:right="1" w:firstLine="0"/>
                  <w:jc w:val="center"/>
                </w:pPr>
              </w:pPrChange>
            </w:pPr>
            <w:r>
              <w:t>4.08</w:t>
            </w:r>
            <w:del w:id="413" w:author="Zhiyu Chen" w:date="2017-09-28T17:01:00Z">
              <w:r>
                <w:delText xml:space="preserve"> </w:delText>
              </w:r>
            </w:del>
          </w:p>
        </w:tc>
      </w:tr>
      <w:tr w:rsidR="0029092E" w14:paraId="2334B0B7" w14:textId="77777777" w:rsidTr="00DA0DFE">
        <w:trPr>
          <w:gridAfter w:val="3"/>
          <w:wAfter w:w="4676" w:type="dxa"/>
          <w:trPrChange w:id="414" w:author="Zhiyu Chen" w:date="2017-09-28T17:01:00Z">
            <w:trPr>
              <w:trHeight w:val="302"/>
            </w:trPr>
          </w:trPrChange>
        </w:trPr>
        <w:tc>
          <w:tcPr>
            <w:tcW w:w="1558" w:type="dxa"/>
            <w:tcPrChange w:id="41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00D4F1C" w14:textId="77777777" w:rsidR="0029092E" w:rsidRDefault="00E06D7B" w:rsidP="00DA0DFE">
            <w:pPr>
              <w:jc w:val="center"/>
              <w:pPrChange w:id="416" w:author="Zhiyu Chen" w:date="2017-09-28T17:01:00Z">
                <w:pPr>
                  <w:spacing w:after="0" w:line="259" w:lineRule="auto"/>
                  <w:ind w:right="1" w:firstLine="0"/>
                  <w:jc w:val="center"/>
                </w:pPr>
              </w:pPrChange>
            </w:pPr>
            <w:r>
              <w:rPr>
                <w:rPrChange w:id="417" w:author="Zhiyu Chen" w:date="2017-09-28T17:01:00Z">
                  <w:rPr>
                    <w:b/>
                    <w:sz w:val="24"/>
                  </w:rPr>
                </w:rPrChange>
              </w:rPr>
              <w:t>3</w:t>
            </w:r>
            <w:del w:id="418" w:author="Zhiyu Chen" w:date="2017-09-28T17:01:00Z">
              <w:r>
                <w:rPr>
                  <w:b/>
                  <w:sz w:val="24"/>
                </w:rPr>
                <w:delText xml:space="preserve"> </w:delText>
              </w:r>
            </w:del>
          </w:p>
        </w:tc>
        <w:tc>
          <w:tcPr>
            <w:tcW w:w="1558" w:type="dxa"/>
            <w:tcPrChange w:id="41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19A08698" w14:textId="77777777" w:rsidR="0029092E" w:rsidRDefault="00E06D7B" w:rsidP="00DA0DFE">
            <w:pPr>
              <w:jc w:val="center"/>
              <w:pPrChange w:id="420" w:author="Zhiyu Chen" w:date="2017-09-28T17:01:00Z">
                <w:pPr>
                  <w:spacing w:after="0" w:line="259" w:lineRule="auto"/>
                  <w:ind w:left="1" w:firstLine="0"/>
                  <w:jc w:val="center"/>
                </w:pPr>
              </w:pPrChange>
            </w:pPr>
            <w:r>
              <w:t>-18.72</w:t>
            </w:r>
            <w:del w:id="421" w:author="Zhiyu Chen" w:date="2017-09-28T17:01:00Z">
              <w:r>
                <w:delText xml:space="preserve"> </w:delText>
              </w:r>
            </w:del>
          </w:p>
        </w:tc>
        <w:tc>
          <w:tcPr>
            <w:tcW w:w="1558" w:type="dxa"/>
            <w:tcPrChange w:id="42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3E582925" w14:textId="77777777" w:rsidR="0029092E" w:rsidRDefault="00E06D7B" w:rsidP="00DA0DFE">
            <w:pPr>
              <w:jc w:val="center"/>
              <w:pPrChange w:id="423" w:author="Zhiyu Chen" w:date="2017-09-28T17:01:00Z">
                <w:pPr>
                  <w:spacing w:after="0" w:line="259" w:lineRule="auto"/>
                  <w:ind w:right="1" w:firstLine="0"/>
                  <w:jc w:val="center"/>
                </w:pPr>
              </w:pPrChange>
            </w:pPr>
            <w:r>
              <w:t>-11.97</w:t>
            </w:r>
            <w:del w:id="424" w:author="Zhiyu Chen" w:date="2017-09-28T17:01:00Z">
              <w:r>
                <w:delText xml:space="preserve"> </w:delText>
              </w:r>
            </w:del>
          </w:p>
        </w:tc>
        <w:tc>
          <w:tcPr>
            <w:tcW w:w="1558" w:type="dxa"/>
            <w:tcPrChange w:id="42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72F5337" w14:textId="77777777" w:rsidR="0029092E" w:rsidRDefault="00E06D7B" w:rsidP="00DA0DFE">
            <w:pPr>
              <w:jc w:val="center"/>
              <w:pPrChange w:id="426" w:author="Zhiyu Chen" w:date="2017-09-28T17:01:00Z">
                <w:pPr>
                  <w:spacing w:after="0" w:line="259" w:lineRule="auto"/>
                  <w:ind w:left="1" w:firstLine="0"/>
                  <w:jc w:val="center"/>
                </w:pPr>
              </w:pPrChange>
            </w:pPr>
            <w:r>
              <w:t>-16.3</w:t>
            </w:r>
            <w:del w:id="427" w:author="Zhiyu Chen" w:date="2017-09-28T17:01:00Z">
              <w:r>
                <w:delText xml:space="preserve"> </w:delText>
              </w:r>
            </w:del>
          </w:p>
        </w:tc>
        <w:tc>
          <w:tcPr>
            <w:tcW w:w="1559" w:type="dxa"/>
            <w:tcPrChange w:id="42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4D984663" w14:textId="77777777" w:rsidR="0029092E" w:rsidRDefault="00E06D7B" w:rsidP="00DA0DFE">
            <w:pPr>
              <w:jc w:val="center"/>
              <w:pPrChange w:id="429" w:author="Zhiyu Chen" w:date="2017-09-28T17:01:00Z">
                <w:pPr>
                  <w:spacing w:after="0" w:line="259" w:lineRule="auto"/>
                  <w:ind w:left="2" w:firstLine="0"/>
                  <w:jc w:val="center"/>
                </w:pPr>
              </w:pPrChange>
            </w:pPr>
            <w:r>
              <w:t>-11.3</w:t>
            </w:r>
            <w:del w:id="430" w:author="Zhiyu Chen" w:date="2017-09-28T17:01:00Z">
              <w:r>
                <w:delText xml:space="preserve"> </w:delText>
              </w:r>
            </w:del>
          </w:p>
        </w:tc>
        <w:tc>
          <w:tcPr>
            <w:tcW w:w="1559" w:type="dxa"/>
            <w:tcPrChange w:id="43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65D122E6" w14:textId="77777777" w:rsidR="0029092E" w:rsidRDefault="00E06D7B" w:rsidP="00DA0DFE">
            <w:pPr>
              <w:jc w:val="center"/>
              <w:pPrChange w:id="432" w:author="Zhiyu Chen" w:date="2017-09-28T17:01:00Z">
                <w:pPr>
                  <w:spacing w:after="0" w:line="259" w:lineRule="auto"/>
                  <w:ind w:right="1" w:firstLine="0"/>
                  <w:jc w:val="center"/>
                </w:pPr>
              </w:pPrChange>
            </w:pPr>
            <w:r>
              <w:t>2.51</w:t>
            </w:r>
            <w:del w:id="433" w:author="Zhiyu Chen" w:date="2017-09-28T17:01:00Z">
              <w:r>
                <w:delText xml:space="preserve"> </w:delText>
              </w:r>
            </w:del>
          </w:p>
        </w:tc>
      </w:tr>
      <w:tr w:rsidR="0029092E" w14:paraId="2F023D1A" w14:textId="77777777" w:rsidTr="00DA0DFE">
        <w:trPr>
          <w:gridAfter w:val="3"/>
          <w:wAfter w:w="4676" w:type="dxa"/>
          <w:trPrChange w:id="434" w:author="Zhiyu Chen" w:date="2017-09-28T17:01:00Z">
            <w:trPr>
              <w:trHeight w:val="302"/>
            </w:trPr>
          </w:trPrChange>
        </w:trPr>
        <w:tc>
          <w:tcPr>
            <w:tcW w:w="1558" w:type="dxa"/>
            <w:tcPrChange w:id="43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376C2A2F" w14:textId="77777777" w:rsidR="0029092E" w:rsidRDefault="00E06D7B" w:rsidP="00DA0DFE">
            <w:pPr>
              <w:jc w:val="center"/>
              <w:pPrChange w:id="436" w:author="Zhiyu Chen" w:date="2017-09-28T17:01:00Z">
                <w:pPr>
                  <w:spacing w:after="0" w:line="259" w:lineRule="auto"/>
                  <w:ind w:right="1" w:firstLine="0"/>
                  <w:jc w:val="center"/>
                </w:pPr>
              </w:pPrChange>
            </w:pPr>
            <w:r>
              <w:rPr>
                <w:rPrChange w:id="437" w:author="Zhiyu Chen" w:date="2017-09-28T17:01:00Z">
                  <w:rPr>
                    <w:b/>
                    <w:sz w:val="24"/>
                  </w:rPr>
                </w:rPrChange>
              </w:rPr>
              <w:t>4</w:t>
            </w:r>
            <w:del w:id="438" w:author="Zhiyu Chen" w:date="2017-09-28T17:01:00Z">
              <w:r>
                <w:rPr>
                  <w:b/>
                  <w:sz w:val="24"/>
                </w:rPr>
                <w:delText xml:space="preserve"> </w:delText>
              </w:r>
            </w:del>
          </w:p>
        </w:tc>
        <w:tc>
          <w:tcPr>
            <w:tcW w:w="1558" w:type="dxa"/>
            <w:tcPrChange w:id="43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4B9B0E69" w14:textId="77777777" w:rsidR="0029092E" w:rsidRDefault="00E06D7B" w:rsidP="00DA0DFE">
            <w:pPr>
              <w:jc w:val="center"/>
              <w:pPrChange w:id="440" w:author="Zhiyu Chen" w:date="2017-09-28T17:01:00Z">
                <w:pPr>
                  <w:spacing w:after="0" w:line="259" w:lineRule="auto"/>
                  <w:ind w:left="1" w:firstLine="0"/>
                  <w:jc w:val="center"/>
                </w:pPr>
              </w:pPrChange>
            </w:pPr>
            <w:r>
              <w:t>-19.07</w:t>
            </w:r>
            <w:del w:id="441" w:author="Zhiyu Chen" w:date="2017-09-28T17:01:00Z">
              <w:r>
                <w:delText xml:space="preserve"> </w:delText>
              </w:r>
            </w:del>
          </w:p>
        </w:tc>
        <w:tc>
          <w:tcPr>
            <w:tcW w:w="1558" w:type="dxa"/>
            <w:tcPrChange w:id="44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1684BAF9" w14:textId="77777777" w:rsidR="0029092E" w:rsidRDefault="00E06D7B" w:rsidP="00DA0DFE">
            <w:pPr>
              <w:jc w:val="center"/>
              <w:pPrChange w:id="443" w:author="Zhiyu Chen" w:date="2017-09-28T17:01:00Z">
                <w:pPr>
                  <w:spacing w:after="0" w:line="259" w:lineRule="auto"/>
                  <w:ind w:right="1" w:firstLine="0"/>
                  <w:jc w:val="center"/>
                </w:pPr>
              </w:pPrChange>
            </w:pPr>
            <w:r>
              <w:t>-11.43</w:t>
            </w:r>
            <w:del w:id="444" w:author="Zhiyu Chen" w:date="2017-09-28T17:01:00Z">
              <w:r>
                <w:delText xml:space="preserve"> </w:delText>
              </w:r>
            </w:del>
          </w:p>
        </w:tc>
        <w:tc>
          <w:tcPr>
            <w:tcW w:w="1558" w:type="dxa"/>
            <w:tcPrChange w:id="44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7D059A5A" w14:textId="77777777" w:rsidR="0029092E" w:rsidRDefault="00E06D7B" w:rsidP="00DA0DFE">
            <w:pPr>
              <w:jc w:val="center"/>
              <w:pPrChange w:id="446" w:author="Zhiyu Chen" w:date="2017-09-28T17:01:00Z">
                <w:pPr>
                  <w:spacing w:after="0" w:line="259" w:lineRule="auto"/>
                  <w:ind w:left="1" w:firstLine="0"/>
                  <w:jc w:val="center"/>
                </w:pPr>
              </w:pPrChange>
            </w:pPr>
            <w:r>
              <w:t>-15.9</w:t>
            </w:r>
            <w:del w:id="447" w:author="Zhiyu Chen" w:date="2017-09-28T17:01:00Z">
              <w:r>
                <w:delText xml:space="preserve"> </w:delText>
              </w:r>
            </w:del>
          </w:p>
        </w:tc>
        <w:tc>
          <w:tcPr>
            <w:tcW w:w="1559" w:type="dxa"/>
            <w:tcPrChange w:id="44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AFF5BDD" w14:textId="77777777" w:rsidR="0029092E" w:rsidRDefault="00E06D7B" w:rsidP="00DA0DFE">
            <w:pPr>
              <w:jc w:val="center"/>
              <w:pPrChange w:id="449" w:author="Zhiyu Chen" w:date="2017-09-28T17:01:00Z">
                <w:pPr>
                  <w:spacing w:after="0" w:line="259" w:lineRule="auto"/>
                  <w:ind w:left="2" w:firstLine="0"/>
                  <w:jc w:val="center"/>
                </w:pPr>
              </w:pPrChange>
            </w:pPr>
            <w:r>
              <w:t>-11.3</w:t>
            </w:r>
            <w:del w:id="450" w:author="Zhiyu Chen" w:date="2017-09-28T17:01:00Z">
              <w:r>
                <w:delText xml:space="preserve"> </w:delText>
              </w:r>
            </w:del>
          </w:p>
        </w:tc>
        <w:tc>
          <w:tcPr>
            <w:tcW w:w="1559" w:type="dxa"/>
            <w:tcPrChange w:id="45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11742027" w14:textId="77777777" w:rsidR="0029092E" w:rsidRDefault="00E06D7B" w:rsidP="00DA0DFE">
            <w:pPr>
              <w:jc w:val="center"/>
              <w:pPrChange w:id="452" w:author="Zhiyu Chen" w:date="2017-09-28T17:01:00Z">
                <w:pPr>
                  <w:spacing w:after="0" w:line="259" w:lineRule="auto"/>
                  <w:ind w:right="1" w:firstLine="0"/>
                  <w:jc w:val="center"/>
                </w:pPr>
              </w:pPrChange>
            </w:pPr>
            <w:r>
              <w:t>3.17</w:t>
            </w:r>
            <w:del w:id="453" w:author="Zhiyu Chen" w:date="2017-09-28T17:01:00Z">
              <w:r>
                <w:delText xml:space="preserve"> </w:delText>
              </w:r>
            </w:del>
          </w:p>
        </w:tc>
      </w:tr>
      <w:tr w:rsidR="0029092E" w14:paraId="74A6604D" w14:textId="77777777" w:rsidTr="00DA0DFE">
        <w:trPr>
          <w:gridAfter w:val="3"/>
          <w:wAfter w:w="4676" w:type="dxa"/>
          <w:trPrChange w:id="454" w:author="Zhiyu Chen" w:date="2017-09-28T17:01:00Z">
            <w:trPr>
              <w:trHeight w:val="305"/>
            </w:trPr>
          </w:trPrChange>
        </w:trPr>
        <w:tc>
          <w:tcPr>
            <w:tcW w:w="1558" w:type="dxa"/>
            <w:tcPrChange w:id="45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3EEEC7C" w14:textId="77777777" w:rsidR="0029092E" w:rsidRDefault="00E06D7B" w:rsidP="00DA0DFE">
            <w:pPr>
              <w:jc w:val="center"/>
              <w:pPrChange w:id="456" w:author="Zhiyu Chen" w:date="2017-09-28T17:01:00Z">
                <w:pPr>
                  <w:spacing w:after="0" w:line="259" w:lineRule="auto"/>
                  <w:ind w:right="1" w:firstLine="0"/>
                  <w:jc w:val="center"/>
                </w:pPr>
              </w:pPrChange>
            </w:pPr>
            <w:r>
              <w:rPr>
                <w:rPrChange w:id="457" w:author="Zhiyu Chen" w:date="2017-09-28T17:01:00Z">
                  <w:rPr>
                    <w:b/>
                    <w:sz w:val="24"/>
                  </w:rPr>
                </w:rPrChange>
              </w:rPr>
              <w:t>5</w:t>
            </w:r>
            <w:del w:id="458" w:author="Zhiyu Chen" w:date="2017-09-28T17:01:00Z">
              <w:r>
                <w:rPr>
                  <w:b/>
                  <w:sz w:val="24"/>
                </w:rPr>
                <w:delText xml:space="preserve"> </w:delText>
              </w:r>
            </w:del>
          </w:p>
        </w:tc>
        <w:tc>
          <w:tcPr>
            <w:tcW w:w="1558" w:type="dxa"/>
            <w:tcPrChange w:id="45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7FF302F2" w14:textId="77777777" w:rsidR="0029092E" w:rsidRDefault="00E06D7B" w:rsidP="00DA0DFE">
            <w:pPr>
              <w:jc w:val="center"/>
              <w:pPrChange w:id="460" w:author="Zhiyu Chen" w:date="2017-09-28T17:01:00Z">
                <w:pPr>
                  <w:spacing w:after="0" w:line="259" w:lineRule="auto"/>
                  <w:ind w:left="1" w:firstLine="0"/>
                  <w:jc w:val="center"/>
                </w:pPr>
              </w:pPrChange>
            </w:pPr>
            <w:r>
              <w:t>-17.06</w:t>
            </w:r>
            <w:del w:id="461" w:author="Zhiyu Chen" w:date="2017-09-28T17:01:00Z">
              <w:r>
                <w:delText xml:space="preserve"> </w:delText>
              </w:r>
            </w:del>
          </w:p>
        </w:tc>
        <w:tc>
          <w:tcPr>
            <w:tcW w:w="1558" w:type="dxa"/>
            <w:tcPrChange w:id="46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28C4FD12" w14:textId="77777777" w:rsidR="0029092E" w:rsidRDefault="00E06D7B" w:rsidP="00DA0DFE">
            <w:pPr>
              <w:jc w:val="center"/>
              <w:pPrChange w:id="463" w:author="Zhiyu Chen" w:date="2017-09-28T17:01:00Z">
                <w:pPr>
                  <w:spacing w:after="0" w:line="259" w:lineRule="auto"/>
                  <w:ind w:right="1" w:firstLine="0"/>
                  <w:jc w:val="center"/>
                </w:pPr>
              </w:pPrChange>
            </w:pPr>
            <w:r>
              <w:t>-10.95</w:t>
            </w:r>
            <w:del w:id="464" w:author="Zhiyu Chen" w:date="2017-09-28T17:01:00Z">
              <w:r>
                <w:delText xml:space="preserve"> </w:delText>
              </w:r>
            </w:del>
          </w:p>
        </w:tc>
        <w:tc>
          <w:tcPr>
            <w:tcW w:w="1558" w:type="dxa"/>
            <w:tcPrChange w:id="46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82D5875" w14:textId="77777777" w:rsidR="0029092E" w:rsidRDefault="00E06D7B" w:rsidP="00DA0DFE">
            <w:pPr>
              <w:jc w:val="center"/>
              <w:pPrChange w:id="466" w:author="Zhiyu Chen" w:date="2017-09-28T17:01:00Z">
                <w:pPr>
                  <w:spacing w:after="0" w:line="259" w:lineRule="auto"/>
                  <w:ind w:left="1" w:firstLine="0"/>
                  <w:jc w:val="center"/>
                </w:pPr>
              </w:pPrChange>
            </w:pPr>
            <w:r>
              <w:t>-13.8</w:t>
            </w:r>
            <w:del w:id="467" w:author="Zhiyu Chen" w:date="2017-09-28T17:01:00Z">
              <w:r>
                <w:delText xml:space="preserve"> </w:delText>
              </w:r>
            </w:del>
          </w:p>
        </w:tc>
        <w:tc>
          <w:tcPr>
            <w:tcW w:w="1559" w:type="dxa"/>
            <w:tcPrChange w:id="46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6EA74DD4" w14:textId="77777777" w:rsidR="0029092E" w:rsidRDefault="00E06D7B" w:rsidP="00DA0DFE">
            <w:pPr>
              <w:jc w:val="center"/>
              <w:pPrChange w:id="469" w:author="Zhiyu Chen" w:date="2017-09-28T17:01:00Z">
                <w:pPr>
                  <w:spacing w:after="0" w:line="259" w:lineRule="auto"/>
                  <w:ind w:left="2" w:firstLine="0"/>
                  <w:jc w:val="center"/>
                </w:pPr>
              </w:pPrChange>
            </w:pPr>
            <w:r>
              <w:t>-12.5</w:t>
            </w:r>
            <w:del w:id="470" w:author="Zhiyu Chen" w:date="2017-09-28T17:01:00Z">
              <w:r>
                <w:delText xml:space="preserve"> </w:delText>
              </w:r>
            </w:del>
          </w:p>
        </w:tc>
        <w:tc>
          <w:tcPr>
            <w:tcW w:w="1559" w:type="dxa"/>
            <w:tcPrChange w:id="47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2361A93D" w14:textId="77777777" w:rsidR="0029092E" w:rsidRDefault="00E06D7B" w:rsidP="00DA0DFE">
            <w:pPr>
              <w:jc w:val="center"/>
              <w:pPrChange w:id="472" w:author="Zhiyu Chen" w:date="2017-09-28T17:01:00Z">
                <w:pPr>
                  <w:spacing w:after="0" w:line="259" w:lineRule="auto"/>
                  <w:ind w:right="1" w:firstLine="0"/>
                  <w:jc w:val="center"/>
                </w:pPr>
              </w:pPrChange>
            </w:pPr>
            <w:r>
              <w:t>3.60</w:t>
            </w:r>
            <w:del w:id="473" w:author="Zhiyu Chen" w:date="2017-09-28T17:01:00Z">
              <w:r>
                <w:delText xml:space="preserve"> </w:delText>
              </w:r>
            </w:del>
          </w:p>
        </w:tc>
      </w:tr>
      <w:tr w:rsidR="0029092E" w14:paraId="46BB80FD" w14:textId="77777777" w:rsidTr="00DA0DFE">
        <w:trPr>
          <w:gridAfter w:val="3"/>
          <w:wAfter w:w="4676" w:type="dxa"/>
          <w:trPrChange w:id="474" w:author="Zhiyu Chen" w:date="2017-09-28T17:01:00Z">
            <w:trPr>
              <w:trHeight w:val="302"/>
            </w:trPr>
          </w:trPrChange>
        </w:trPr>
        <w:tc>
          <w:tcPr>
            <w:tcW w:w="1558" w:type="dxa"/>
            <w:tcPrChange w:id="47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DC94D54" w14:textId="77777777" w:rsidR="0029092E" w:rsidRDefault="00E06D7B" w:rsidP="00DA0DFE">
            <w:pPr>
              <w:jc w:val="center"/>
              <w:pPrChange w:id="476" w:author="Zhiyu Chen" w:date="2017-09-28T17:01:00Z">
                <w:pPr>
                  <w:spacing w:after="0" w:line="259" w:lineRule="auto"/>
                  <w:ind w:right="1" w:firstLine="0"/>
                  <w:jc w:val="center"/>
                </w:pPr>
              </w:pPrChange>
            </w:pPr>
            <w:r>
              <w:rPr>
                <w:rPrChange w:id="477" w:author="Zhiyu Chen" w:date="2017-09-28T17:01:00Z">
                  <w:rPr>
                    <w:b/>
                    <w:sz w:val="24"/>
                  </w:rPr>
                </w:rPrChange>
              </w:rPr>
              <w:t>6</w:t>
            </w:r>
            <w:del w:id="478" w:author="Zhiyu Chen" w:date="2017-09-28T17:01:00Z">
              <w:r>
                <w:rPr>
                  <w:b/>
                  <w:sz w:val="24"/>
                </w:rPr>
                <w:delText xml:space="preserve"> </w:delText>
              </w:r>
            </w:del>
          </w:p>
        </w:tc>
        <w:tc>
          <w:tcPr>
            <w:tcW w:w="1558" w:type="dxa"/>
            <w:tcPrChange w:id="47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1EA863F6" w14:textId="77777777" w:rsidR="0029092E" w:rsidRDefault="00E06D7B" w:rsidP="00DA0DFE">
            <w:pPr>
              <w:jc w:val="center"/>
              <w:pPrChange w:id="480" w:author="Zhiyu Chen" w:date="2017-09-28T17:01:00Z">
                <w:pPr>
                  <w:spacing w:after="0" w:line="259" w:lineRule="auto"/>
                  <w:ind w:left="1" w:firstLine="0"/>
                  <w:jc w:val="center"/>
                </w:pPr>
              </w:pPrChange>
            </w:pPr>
            <w:r>
              <w:t>-18.2</w:t>
            </w:r>
            <w:del w:id="481" w:author="Zhiyu Chen" w:date="2017-09-28T17:01:00Z">
              <w:r>
                <w:delText xml:space="preserve"> </w:delText>
              </w:r>
            </w:del>
          </w:p>
        </w:tc>
        <w:tc>
          <w:tcPr>
            <w:tcW w:w="1558" w:type="dxa"/>
            <w:tcPrChange w:id="48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3D0FA30B" w14:textId="77777777" w:rsidR="0029092E" w:rsidRDefault="00E06D7B" w:rsidP="00DA0DFE">
            <w:pPr>
              <w:jc w:val="center"/>
              <w:pPrChange w:id="483" w:author="Zhiyu Chen" w:date="2017-09-28T17:01:00Z">
                <w:pPr>
                  <w:spacing w:after="0" w:line="259" w:lineRule="auto"/>
                  <w:ind w:right="1" w:firstLine="0"/>
                  <w:jc w:val="center"/>
                </w:pPr>
              </w:pPrChange>
            </w:pPr>
            <w:r>
              <w:t>-11.86</w:t>
            </w:r>
            <w:del w:id="484" w:author="Zhiyu Chen" w:date="2017-09-28T17:01:00Z">
              <w:r>
                <w:delText xml:space="preserve"> </w:delText>
              </w:r>
            </w:del>
          </w:p>
        </w:tc>
        <w:tc>
          <w:tcPr>
            <w:tcW w:w="1558" w:type="dxa"/>
            <w:tcPrChange w:id="48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1BEEAC33" w14:textId="77777777" w:rsidR="0029092E" w:rsidRDefault="00E06D7B" w:rsidP="00DA0DFE">
            <w:pPr>
              <w:jc w:val="center"/>
              <w:pPrChange w:id="486" w:author="Zhiyu Chen" w:date="2017-09-28T17:01:00Z">
                <w:pPr>
                  <w:spacing w:after="0" w:line="259" w:lineRule="auto"/>
                  <w:ind w:left="1" w:firstLine="0"/>
                  <w:jc w:val="center"/>
                </w:pPr>
              </w:pPrChange>
            </w:pPr>
            <w:r>
              <w:t>-15</w:t>
            </w:r>
            <w:del w:id="487" w:author="Zhiyu Chen" w:date="2017-09-28T17:01:00Z">
              <w:r>
                <w:delText xml:space="preserve"> </w:delText>
              </w:r>
            </w:del>
          </w:p>
        </w:tc>
        <w:tc>
          <w:tcPr>
            <w:tcW w:w="1559" w:type="dxa"/>
            <w:tcPrChange w:id="48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E50D3C8" w14:textId="77777777" w:rsidR="0029092E" w:rsidRDefault="00E06D7B" w:rsidP="00DA0DFE">
            <w:pPr>
              <w:jc w:val="center"/>
              <w:pPrChange w:id="489" w:author="Zhiyu Chen" w:date="2017-09-28T17:01:00Z">
                <w:pPr>
                  <w:spacing w:after="0" w:line="259" w:lineRule="auto"/>
                  <w:ind w:left="2" w:firstLine="0"/>
                  <w:jc w:val="center"/>
                </w:pPr>
              </w:pPrChange>
            </w:pPr>
            <w:r>
              <w:t>-12.8</w:t>
            </w:r>
            <w:del w:id="490" w:author="Zhiyu Chen" w:date="2017-09-28T17:01:00Z">
              <w:r>
                <w:delText xml:space="preserve"> </w:delText>
              </w:r>
            </w:del>
          </w:p>
        </w:tc>
        <w:tc>
          <w:tcPr>
            <w:tcW w:w="1559" w:type="dxa"/>
            <w:tcPrChange w:id="49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6DD95C6C" w14:textId="77777777" w:rsidR="0029092E" w:rsidRDefault="00E06D7B" w:rsidP="00DA0DFE">
            <w:pPr>
              <w:jc w:val="center"/>
              <w:pPrChange w:id="492" w:author="Zhiyu Chen" w:date="2017-09-28T17:01:00Z">
                <w:pPr>
                  <w:spacing w:after="0" w:line="259" w:lineRule="auto"/>
                  <w:ind w:right="1" w:firstLine="0"/>
                  <w:jc w:val="center"/>
                </w:pPr>
              </w:pPrChange>
            </w:pPr>
            <w:r>
              <w:t>3.33</w:t>
            </w:r>
            <w:del w:id="493" w:author="Zhiyu Chen" w:date="2017-09-28T17:01:00Z">
              <w:r>
                <w:delText xml:space="preserve"> </w:delText>
              </w:r>
            </w:del>
          </w:p>
        </w:tc>
      </w:tr>
      <w:tr w:rsidR="0029092E" w14:paraId="1B6A4625" w14:textId="77777777" w:rsidTr="00DA0DFE">
        <w:trPr>
          <w:gridAfter w:val="3"/>
          <w:wAfter w:w="4676" w:type="dxa"/>
          <w:trPrChange w:id="494" w:author="Zhiyu Chen" w:date="2017-09-28T17:01:00Z">
            <w:trPr>
              <w:trHeight w:val="302"/>
            </w:trPr>
          </w:trPrChange>
        </w:trPr>
        <w:tc>
          <w:tcPr>
            <w:tcW w:w="1558" w:type="dxa"/>
            <w:tcPrChange w:id="49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250372A" w14:textId="77777777" w:rsidR="0029092E" w:rsidRDefault="00E06D7B" w:rsidP="00DA0DFE">
            <w:pPr>
              <w:jc w:val="center"/>
              <w:pPrChange w:id="496" w:author="Zhiyu Chen" w:date="2017-09-28T17:01:00Z">
                <w:pPr>
                  <w:spacing w:after="0" w:line="259" w:lineRule="auto"/>
                  <w:ind w:right="1" w:firstLine="0"/>
                  <w:jc w:val="center"/>
                </w:pPr>
              </w:pPrChange>
            </w:pPr>
            <w:r>
              <w:rPr>
                <w:rPrChange w:id="497" w:author="Zhiyu Chen" w:date="2017-09-28T17:01:00Z">
                  <w:rPr>
                    <w:b/>
                    <w:sz w:val="24"/>
                  </w:rPr>
                </w:rPrChange>
              </w:rPr>
              <w:t>7</w:t>
            </w:r>
            <w:del w:id="498" w:author="Zhiyu Chen" w:date="2017-09-28T17:01:00Z">
              <w:r>
                <w:rPr>
                  <w:b/>
                  <w:sz w:val="24"/>
                </w:rPr>
                <w:delText xml:space="preserve"> </w:delText>
              </w:r>
            </w:del>
          </w:p>
        </w:tc>
        <w:tc>
          <w:tcPr>
            <w:tcW w:w="1558" w:type="dxa"/>
            <w:tcPrChange w:id="49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7A610425" w14:textId="77777777" w:rsidR="0029092E" w:rsidRDefault="00E06D7B" w:rsidP="00DA0DFE">
            <w:pPr>
              <w:jc w:val="center"/>
              <w:pPrChange w:id="500" w:author="Zhiyu Chen" w:date="2017-09-28T17:01:00Z">
                <w:pPr>
                  <w:spacing w:after="0" w:line="259" w:lineRule="auto"/>
                  <w:ind w:left="1" w:firstLine="0"/>
                  <w:jc w:val="center"/>
                </w:pPr>
              </w:pPrChange>
            </w:pPr>
            <w:r>
              <w:t>-19.01</w:t>
            </w:r>
            <w:del w:id="501" w:author="Zhiyu Chen" w:date="2017-09-28T17:01:00Z">
              <w:r>
                <w:delText xml:space="preserve"> </w:delText>
              </w:r>
            </w:del>
          </w:p>
        </w:tc>
        <w:tc>
          <w:tcPr>
            <w:tcW w:w="1558" w:type="dxa"/>
            <w:tcPrChange w:id="50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76E900FD" w14:textId="77777777" w:rsidR="0029092E" w:rsidRDefault="00E06D7B" w:rsidP="00DA0DFE">
            <w:pPr>
              <w:jc w:val="center"/>
              <w:pPrChange w:id="503" w:author="Zhiyu Chen" w:date="2017-09-28T17:01:00Z">
                <w:pPr>
                  <w:spacing w:after="0" w:line="259" w:lineRule="auto"/>
                  <w:ind w:right="1" w:firstLine="0"/>
                  <w:jc w:val="center"/>
                </w:pPr>
              </w:pPrChange>
            </w:pPr>
            <w:r>
              <w:t>-11.95</w:t>
            </w:r>
            <w:del w:id="504" w:author="Zhiyu Chen" w:date="2017-09-28T17:01:00Z">
              <w:r>
                <w:delText xml:space="preserve"> </w:delText>
              </w:r>
            </w:del>
          </w:p>
        </w:tc>
        <w:tc>
          <w:tcPr>
            <w:tcW w:w="1558" w:type="dxa"/>
            <w:tcPrChange w:id="50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63D7EC5C" w14:textId="77777777" w:rsidR="0029092E" w:rsidRDefault="00E06D7B" w:rsidP="00DA0DFE">
            <w:pPr>
              <w:jc w:val="center"/>
              <w:pPrChange w:id="506" w:author="Zhiyu Chen" w:date="2017-09-28T17:01:00Z">
                <w:pPr>
                  <w:spacing w:after="0" w:line="259" w:lineRule="auto"/>
                  <w:ind w:left="1" w:firstLine="0"/>
                  <w:jc w:val="center"/>
                </w:pPr>
              </w:pPrChange>
            </w:pPr>
            <w:r>
              <w:t>-16.4</w:t>
            </w:r>
            <w:del w:id="507" w:author="Zhiyu Chen" w:date="2017-09-28T17:01:00Z">
              <w:r>
                <w:delText xml:space="preserve"> </w:delText>
              </w:r>
            </w:del>
          </w:p>
        </w:tc>
        <w:tc>
          <w:tcPr>
            <w:tcW w:w="1559" w:type="dxa"/>
            <w:tcPrChange w:id="50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6D936866" w14:textId="77777777" w:rsidR="0029092E" w:rsidRDefault="00E06D7B" w:rsidP="00DA0DFE">
            <w:pPr>
              <w:jc w:val="center"/>
              <w:pPrChange w:id="509" w:author="Zhiyu Chen" w:date="2017-09-28T17:01:00Z">
                <w:pPr>
                  <w:spacing w:after="0" w:line="259" w:lineRule="auto"/>
                  <w:ind w:left="2" w:firstLine="0"/>
                  <w:jc w:val="center"/>
                </w:pPr>
              </w:pPrChange>
            </w:pPr>
            <w:r>
              <w:t>-12.5</w:t>
            </w:r>
            <w:del w:id="510" w:author="Zhiyu Chen" w:date="2017-09-28T17:01:00Z">
              <w:r>
                <w:delText xml:space="preserve"> </w:delText>
              </w:r>
            </w:del>
          </w:p>
        </w:tc>
        <w:tc>
          <w:tcPr>
            <w:tcW w:w="1559" w:type="dxa"/>
            <w:tcPrChange w:id="51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4B190F3C" w14:textId="77777777" w:rsidR="0029092E" w:rsidRDefault="00E06D7B" w:rsidP="00DA0DFE">
            <w:pPr>
              <w:jc w:val="center"/>
              <w:pPrChange w:id="512" w:author="Zhiyu Chen" w:date="2017-09-28T17:01:00Z">
                <w:pPr>
                  <w:spacing w:after="0" w:line="259" w:lineRule="auto"/>
                  <w:ind w:right="1" w:firstLine="0"/>
                  <w:jc w:val="center"/>
                </w:pPr>
              </w:pPrChange>
            </w:pPr>
            <w:r>
              <w:t>2.67</w:t>
            </w:r>
            <w:del w:id="513" w:author="Zhiyu Chen" w:date="2017-09-28T17:01:00Z">
              <w:r>
                <w:delText xml:space="preserve"> </w:delText>
              </w:r>
            </w:del>
          </w:p>
        </w:tc>
      </w:tr>
      <w:tr w:rsidR="0029092E" w14:paraId="3B841277" w14:textId="77777777" w:rsidTr="00DA0DFE">
        <w:trPr>
          <w:gridAfter w:val="3"/>
          <w:wAfter w:w="4676" w:type="dxa"/>
          <w:trPrChange w:id="514" w:author="Zhiyu Chen" w:date="2017-09-28T17:01:00Z">
            <w:trPr>
              <w:trHeight w:val="303"/>
            </w:trPr>
          </w:trPrChange>
        </w:trPr>
        <w:tc>
          <w:tcPr>
            <w:tcW w:w="1558" w:type="dxa"/>
            <w:tcPrChange w:id="51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711A8A5" w14:textId="77777777" w:rsidR="0029092E" w:rsidRDefault="00E06D7B" w:rsidP="00DA0DFE">
            <w:pPr>
              <w:jc w:val="center"/>
              <w:pPrChange w:id="516" w:author="Zhiyu Chen" w:date="2017-09-28T17:01:00Z">
                <w:pPr>
                  <w:spacing w:after="0" w:line="259" w:lineRule="auto"/>
                  <w:ind w:right="1" w:firstLine="0"/>
                  <w:jc w:val="center"/>
                </w:pPr>
              </w:pPrChange>
            </w:pPr>
            <w:r>
              <w:rPr>
                <w:rPrChange w:id="517" w:author="Zhiyu Chen" w:date="2017-09-28T17:01:00Z">
                  <w:rPr>
                    <w:b/>
                    <w:sz w:val="24"/>
                  </w:rPr>
                </w:rPrChange>
              </w:rPr>
              <w:t>8</w:t>
            </w:r>
            <w:del w:id="518" w:author="Zhiyu Chen" w:date="2017-09-28T17:01:00Z">
              <w:r>
                <w:rPr>
                  <w:b/>
                  <w:sz w:val="24"/>
                </w:rPr>
                <w:delText xml:space="preserve"> </w:delText>
              </w:r>
            </w:del>
          </w:p>
        </w:tc>
        <w:tc>
          <w:tcPr>
            <w:tcW w:w="1558" w:type="dxa"/>
            <w:tcPrChange w:id="51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B7FAC6A" w14:textId="77777777" w:rsidR="0029092E" w:rsidRDefault="00E06D7B" w:rsidP="00DA0DFE">
            <w:pPr>
              <w:jc w:val="center"/>
              <w:pPrChange w:id="520" w:author="Zhiyu Chen" w:date="2017-09-28T17:01:00Z">
                <w:pPr>
                  <w:spacing w:after="0" w:line="259" w:lineRule="auto"/>
                  <w:ind w:left="1" w:firstLine="0"/>
                  <w:jc w:val="center"/>
                </w:pPr>
              </w:pPrChange>
            </w:pPr>
            <w:r>
              <w:t>-18.57</w:t>
            </w:r>
            <w:del w:id="521" w:author="Zhiyu Chen" w:date="2017-09-28T17:01:00Z">
              <w:r>
                <w:delText xml:space="preserve"> </w:delText>
              </w:r>
            </w:del>
          </w:p>
        </w:tc>
        <w:tc>
          <w:tcPr>
            <w:tcW w:w="1558" w:type="dxa"/>
            <w:tcPrChange w:id="52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4C063C9E" w14:textId="77777777" w:rsidR="0029092E" w:rsidRDefault="00E06D7B" w:rsidP="00DA0DFE">
            <w:pPr>
              <w:jc w:val="center"/>
              <w:pPrChange w:id="523" w:author="Zhiyu Chen" w:date="2017-09-28T17:01:00Z">
                <w:pPr>
                  <w:spacing w:after="0" w:line="259" w:lineRule="auto"/>
                  <w:ind w:right="1" w:firstLine="0"/>
                  <w:jc w:val="center"/>
                </w:pPr>
              </w:pPrChange>
            </w:pPr>
            <w:r>
              <w:t>-11.94</w:t>
            </w:r>
            <w:del w:id="524" w:author="Zhiyu Chen" w:date="2017-09-28T17:01:00Z">
              <w:r>
                <w:delText xml:space="preserve"> </w:delText>
              </w:r>
            </w:del>
          </w:p>
        </w:tc>
        <w:tc>
          <w:tcPr>
            <w:tcW w:w="1558" w:type="dxa"/>
            <w:tcPrChange w:id="52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65058A2" w14:textId="77777777" w:rsidR="0029092E" w:rsidRDefault="00E06D7B" w:rsidP="00DA0DFE">
            <w:pPr>
              <w:jc w:val="center"/>
              <w:pPrChange w:id="526" w:author="Zhiyu Chen" w:date="2017-09-28T17:01:00Z">
                <w:pPr>
                  <w:spacing w:after="0" w:line="259" w:lineRule="auto"/>
                  <w:ind w:left="1" w:firstLine="0"/>
                  <w:jc w:val="center"/>
                </w:pPr>
              </w:pPrChange>
            </w:pPr>
            <w:r>
              <w:t>-16.7</w:t>
            </w:r>
            <w:del w:id="527" w:author="Zhiyu Chen" w:date="2017-09-28T17:01:00Z">
              <w:r>
                <w:delText xml:space="preserve"> </w:delText>
              </w:r>
            </w:del>
          </w:p>
        </w:tc>
        <w:tc>
          <w:tcPr>
            <w:tcW w:w="1559" w:type="dxa"/>
            <w:tcPrChange w:id="52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73651385" w14:textId="77777777" w:rsidR="0029092E" w:rsidRDefault="00E06D7B" w:rsidP="00DA0DFE">
            <w:pPr>
              <w:jc w:val="center"/>
              <w:pPrChange w:id="529" w:author="Zhiyu Chen" w:date="2017-09-28T17:01:00Z">
                <w:pPr>
                  <w:spacing w:after="0" w:line="259" w:lineRule="auto"/>
                  <w:ind w:left="2" w:firstLine="0"/>
                  <w:jc w:val="center"/>
                </w:pPr>
              </w:pPrChange>
            </w:pPr>
            <w:r>
              <w:t>-12.7</w:t>
            </w:r>
            <w:del w:id="530" w:author="Zhiyu Chen" w:date="2017-09-28T17:01:00Z">
              <w:r>
                <w:delText xml:space="preserve"> </w:delText>
              </w:r>
            </w:del>
          </w:p>
        </w:tc>
        <w:tc>
          <w:tcPr>
            <w:tcW w:w="1559" w:type="dxa"/>
            <w:tcPrChange w:id="53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07AAB8E6" w14:textId="77777777" w:rsidR="0029092E" w:rsidRDefault="00E06D7B" w:rsidP="00DA0DFE">
            <w:pPr>
              <w:jc w:val="center"/>
              <w:pPrChange w:id="532" w:author="Zhiyu Chen" w:date="2017-09-28T17:01:00Z">
                <w:pPr>
                  <w:spacing w:after="0" w:line="259" w:lineRule="auto"/>
                  <w:ind w:right="1" w:firstLine="0"/>
                  <w:jc w:val="center"/>
                </w:pPr>
              </w:pPrChange>
            </w:pPr>
            <w:r>
              <w:t>2.02</w:t>
            </w:r>
            <w:del w:id="533" w:author="Zhiyu Chen" w:date="2017-09-28T17:01:00Z">
              <w:r>
                <w:delText xml:space="preserve"> </w:delText>
              </w:r>
            </w:del>
          </w:p>
        </w:tc>
      </w:tr>
      <w:tr w:rsidR="0029092E" w14:paraId="2B510B39" w14:textId="77777777" w:rsidTr="00DA0DFE">
        <w:trPr>
          <w:gridAfter w:val="3"/>
          <w:wAfter w:w="4676" w:type="dxa"/>
          <w:trPrChange w:id="534" w:author="Zhiyu Chen" w:date="2017-09-28T17:01:00Z">
            <w:trPr>
              <w:trHeight w:val="305"/>
            </w:trPr>
          </w:trPrChange>
        </w:trPr>
        <w:tc>
          <w:tcPr>
            <w:tcW w:w="1558" w:type="dxa"/>
            <w:tcPrChange w:id="53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4C540F0" w14:textId="77777777" w:rsidR="0029092E" w:rsidRDefault="00E06D7B" w:rsidP="00DA0DFE">
            <w:pPr>
              <w:jc w:val="center"/>
              <w:pPrChange w:id="536" w:author="Zhiyu Chen" w:date="2017-09-28T17:01:00Z">
                <w:pPr>
                  <w:spacing w:after="0" w:line="259" w:lineRule="auto"/>
                  <w:ind w:right="1" w:firstLine="0"/>
                  <w:jc w:val="center"/>
                </w:pPr>
              </w:pPrChange>
            </w:pPr>
            <w:r>
              <w:rPr>
                <w:rPrChange w:id="537" w:author="Zhiyu Chen" w:date="2017-09-28T17:01:00Z">
                  <w:rPr>
                    <w:b/>
                    <w:sz w:val="24"/>
                  </w:rPr>
                </w:rPrChange>
              </w:rPr>
              <w:t>9</w:t>
            </w:r>
            <w:del w:id="538" w:author="Zhiyu Chen" w:date="2017-09-28T17:01:00Z">
              <w:r>
                <w:rPr>
                  <w:b/>
                  <w:sz w:val="24"/>
                </w:rPr>
                <w:delText xml:space="preserve"> </w:delText>
              </w:r>
            </w:del>
          </w:p>
        </w:tc>
        <w:tc>
          <w:tcPr>
            <w:tcW w:w="1558" w:type="dxa"/>
            <w:tcPrChange w:id="53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E590BA2" w14:textId="77777777" w:rsidR="0029092E" w:rsidRDefault="00E06D7B" w:rsidP="00DA0DFE">
            <w:pPr>
              <w:jc w:val="center"/>
              <w:pPrChange w:id="540" w:author="Zhiyu Chen" w:date="2017-09-28T17:01:00Z">
                <w:pPr>
                  <w:spacing w:after="0" w:line="259" w:lineRule="auto"/>
                  <w:ind w:left="1" w:firstLine="0"/>
                  <w:jc w:val="center"/>
                </w:pPr>
              </w:pPrChange>
            </w:pPr>
            <w:r>
              <w:t>-18.06</w:t>
            </w:r>
            <w:del w:id="541" w:author="Zhiyu Chen" w:date="2017-09-28T17:01:00Z">
              <w:r>
                <w:delText xml:space="preserve"> </w:delText>
              </w:r>
            </w:del>
          </w:p>
        </w:tc>
        <w:tc>
          <w:tcPr>
            <w:tcW w:w="1558" w:type="dxa"/>
            <w:tcPrChange w:id="54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29201487" w14:textId="77777777" w:rsidR="0029092E" w:rsidRDefault="00E06D7B" w:rsidP="00DA0DFE">
            <w:pPr>
              <w:jc w:val="center"/>
              <w:pPrChange w:id="543" w:author="Zhiyu Chen" w:date="2017-09-28T17:01:00Z">
                <w:pPr>
                  <w:spacing w:after="0" w:line="259" w:lineRule="auto"/>
                  <w:ind w:right="1" w:firstLine="0"/>
                  <w:jc w:val="center"/>
                </w:pPr>
              </w:pPrChange>
            </w:pPr>
            <w:r>
              <w:t>-10.25</w:t>
            </w:r>
            <w:del w:id="544" w:author="Zhiyu Chen" w:date="2017-09-28T17:01:00Z">
              <w:r>
                <w:delText xml:space="preserve"> </w:delText>
              </w:r>
            </w:del>
          </w:p>
        </w:tc>
        <w:tc>
          <w:tcPr>
            <w:tcW w:w="1558" w:type="dxa"/>
            <w:tcPrChange w:id="54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4EC04E3E" w14:textId="77777777" w:rsidR="0029092E" w:rsidRDefault="00E06D7B" w:rsidP="00DA0DFE">
            <w:pPr>
              <w:jc w:val="center"/>
              <w:pPrChange w:id="546" w:author="Zhiyu Chen" w:date="2017-09-28T17:01:00Z">
                <w:pPr>
                  <w:spacing w:after="0" w:line="259" w:lineRule="auto"/>
                  <w:ind w:left="1" w:firstLine="0"/>
                  <w:jc w:val="center"/>
                </w:pPr>
              </w:pPrChange>
            </w:pPr>
            <w:r>
              <w:t>-15</w:t>
            </w:r>
            <w:del w:id="547" w:author="Zhiyu Chen" w:date="2017-09-28T17:01:00Z">
              <w:r>
                <w:delText xml:space="preserve"> </w:delText>
              </w:r>
            </w:del>
          </w:p>
        </w:tc>
        <w:tc>
          <w:tcPr>
            <w:tcW w:w="1559" w:type="dxa"/>
            <w:tcPrChange w:id="54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42867A23" w14:textId="77777777" w:rsidR="0029092E" w:rsidRDefault="00E06D7B" w:rsidP="00DA0DFE">
            <w:pPr>
              <w:jc w:val="center"/>
              <w:pPrChange w:id="549" w:author="Zhiyu Chen" w:date="2017-09-28T17:01:00Z">
                <w:pPr>
                  <w:spacing w:after="0" w:line="259" w:lineRule="auto"/>
                  <w:ind w:left="2" w:firstLine="0"/>
                  <w:jc w:val="center"/>
                </w:pPr>
              </w:pPrChange>
            </w:pPr>
            <w:r>
              <w:t>-10.5</w:t>
            </w:r>
            <w:del w:id="550" w:author="Zhiyu Chen" w:date="2017-09-28T17:01:00Z">
              <w:r>
                <w:delText xml:space="preserve"> </w:delText>
              </w:r>
            </w:del>
          </w:p>
        </w:tc>
        <w:tc>
          <w:tcPr>
            <w:tcW w:w="1559" w:type="dxa"/>
            <w:tcPrChange w:id="55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3C0873D8" w14:textId="77777777" w:rsidR="0029092E" w:rsidRDefault="00E06D7B" w:rsidP="00DA0DFE">
            <w:pPr>
              <w:jc w:val="center"/>
              <w:pPrChange w:id="552" w:author="Zhiyu Chen" w:date="2017-09-28T17:01:00Z">
                <w:pPr>
                  <w:spacing w:after="0" w:line="259" w:lineRule="auto"/>
                  <w:ind w:right="1" w:firstLine="0"/>
                  <w:jc w:val="center"/>
                </w:pPr>
              </w:pPrChange>
            </w:pPr>
            <w:r>
              <w:t>3.07</w:t>
            </w:r>
            <w:del w:id="553" w:author="Zhiyu Chen" w:date="2017-09-28T17:01:00Z">
              <w:r>
                <w:delText xml:space="preserve"> </w:delText>
              </w:r>
            </w:del>
          </w:p>
        </w:tc>
      </w:tr>
      <w:tr w:rsidR="0029092E" w14:paraId="539AE6A9" w14:textId="77777777" w:rsidTr="00DA0DFE">
        <w:trPr>
          <w:gridAfter w:val="3"/>
          <w:wAfter w:w="4676" w:type="dxa"/>
          <w:trPrChange w:id="554" w:author="Zhiyu Chen" w:date="2017-09-28T17:01:00Z">
            <w:trPr>
              <w:trHeight w:val="302"/>
            </w:trPr>
          </w:trPrChange>
        </w:trPr>
        <w:tc>
          <w:tcPr>
            <w:tcW w:w="1558" w:type="dxa"/>
            <w:tcPrChange w:id="55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5F2856CF" w14:textId="77777777" w:rsidR="0029092E" w:rsidRDefault="00E06D7B" w:rsidP="00DA0DFE">
            <w:pPr>
              <w:jc w:val="center"/>
              <w:pPrChange w:id="556" w:author="Zhiyu Chen" w:date="2017-09-28T17:01:00Z">
                <w:pPr>
                  <w:spacing w:after="0" w:line="259" w:lineRule="auto"/>
                  <w:ind w:left="2" w:firstLine="0"/>
                  <w:jc w:val="center"/>
                </w:pPr>
              </w:pPrChange>
            </w:pPr>
            <w:r>
              <w:rPr>
                <w:rPrChange w:id="557" w:author="Zhiyu Chen" w:date="2017-09-28T17:01:00Z">
                  <w:rPr>
                    <w:b/>
                    <w:sz w:val="24"/>
                  </w:rPr>
                </w:rPrChange>
              </w:rPr>
              <w:t>10</w:t>
            </w:r>
            <w:del w:id="558" w:author="Zhiyu Chen" w:date="2017-09-28T17:01:00Z">
              <w:r>
                <w:rPr>
                  <w:b/>
                  <w:sz w:val="24"/>
                </w:rPr>
                <w:delText xml:space="preserve"> </w:delText>
              </w:r>
            </w:del>
          </w:p>
        </w:tc>
        <w:tc>
          <w:tcPr>
            <w:tcW w:w="1558" w:type="dxa"/>
            <w:tcPrChange w:id="559"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9971985" w14:textId="77777777" w:rsidR="0029092E" w:rsidRDefault="00E06D7B" w:rsidP="00DA0DFE">
            <w:pPr>
              <w:jc w:val="center"/>
              <w:pPrChange w:id="560" w:author="Zhiyu Chen" w:date="2017-09-28T17:01:00Z">
                <w:pPr>
                  <w:spacing w:after="0" w:line="259" w:lineRule="auto"/>
                  <w:ind w:left="1" w:firstLine="0"/>
                  <w:jc w:val="center"/>
                </w:pPr>
              </w:pPrChange>
            </w:pPr>
            <w:r>
              <w:t>-16.86</w:t>
            </w:r>
            <w:del w:id="561" w:author="Zhiyu Chen" w:date="2017-09-28T17:01:00Z">
              <w:r>
                <w:delText xml:space="preserve"> </w:delText>
              </w:r>
            </w:del>
          </w:p>
        </w:tc>
        <w:tc>
          <w:tcPr>
            <w:tcW w:w="1558" w:type="dxa"/>
            <w:tcPrChange w:id="562" w:author="Zhiyu Chen" w:date="2017-09-28T17:01:00Z">
              <w:tcPr>
                <w:tcW w:w="1560" w:type="dxa"/>
                <w:tcBorders>
                  <w:top w:val="single" w:sz="4" w:space="0" w:color="000000"/>
                  <w:left w:val="single" w:sz="4" w:space="0" w:color="000000"/>
                  <w:bottom w:val="single" w:sz="4" w:space="0" w:color="000000"/>
                  <w:right w:val="single" w:sz="4" w:space="0" w:color="000000"/>
                </w:tcBorders>
              </w:tcPr>
            </w:tcPrChange>
          </w:tcPr>
          <w:p w14:paraId="24BAC063" w14:textId="77777777" w:rsidR="0029092E" w:rsidRDefault="00E06D7B" w:rsidP="00DA0DFE">
            <w:pPr>
              <w:jc w:val="center"/>
              <w:pPrChange w:id="563" w:author="Zhiyu Chen" w:date="2017-09-28T17:01:00Z">
                <w:pPr>
                  <w:spacing w:after="0" w:line="259" w:lineRule="auto"/>
                  <w:ind w:right="1" w:firstLine="0"/>
                  <w:jc w:val="center"/>
                </w:pPr>
              </w:pPrChange>
            </w:pPr>
            <w:r>
              <w:t>-10.46</w:t>
            </w:r>
            <w:del w:id="564" w:author="Zhiyu Chen" w:date="2017-09-28T17:01:00Z">
              <w:r>
                <w:delText xml:space="preserve"> </w:delText>
              </w:r>
            </w:del>
          </w:p>
        </w:tc>
        <w:tc>
          <w:tcPr>
            <w:tcW w:w="1558" w:type="dxa"/>
            <w:tcPrChange w:id="565"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2B734ADE" w14:textId="77777777" w:rsidR="0029092E" w:rsidRDefault="00E06D7B" w:rsidP="00DA0DFE">
            <w:pPr>
              <w:jc w:val="center"/>
              <w:pPrChange w:id="566" w:author="Zhiyu Chen" w:date="2017-09-28T17:01:00Z">
                <w:pPr>
                  <w:spacing w:after="0" w:line="259" w:lineRule="auto"/>
                  <w:ind w:left="1" w:firstLine="0"/>
                  <w:jc w:val="center"/>
                </w:pPr>
              </w:pPrChange>
            </w:pPr>
            <w:r>
              <w:t>-14</w:t>
            </w:r>
            <w:del w:id="567" w:author="Zhiyu Chen" w:date="2017-09-28T17:01:00Z">
              <w:r>
                <w:delText xml:space="preserve"> </w:delText>
              </w:r>
            </w:del>
          </w:p>
        </w:tc>
        <w:tc>
          <w:tcPr>
            <w:tcW w:w="1559" w:type="dxa"/>
            <w:tcPrChange w:id="568" w:author="Zhiyu Chen" w:date="2017-09-28T17:01:00Z">
              <w:tcPr>
                <w:tcW w:w="1558" w:type="dxa"/>
                <w:tcBorders>
                  <w:top w:val="single" w:sz="4" w:space="0" w:color="000000"/>
                  <w:left w:val="single" w:sz="4" w:space="0" w:color="000000"/>
                  <w:bottom w:val="single" w:sz="4" w:space="0" w:color="000000"/>
                  <w:right w:val="single" w:sz="4" w:space="0" w:color="000000"/>
                </w:tcBorders>
              </w:tcPr>
            </w:tcPrChange>
          </w:tcPr>
          <w:p w14:paraId="010BE345" w14:textId="77777777" w:rsidR="0029092E" w:rsidRDefault="00E06D7B" w:rsidP="00DA0DFE">
            <w:pPr>
              <w:jc w:val="center"/>
              <w:pPrChange w:id="569" w:author="Zhiyu Chen" w:date="2017-09-28T17:01:00Z">
                <w:pPr>
                  <w:spacing w:after="0" w:line="259" w:lineRule="auto"/>
                  <w:ind w:left="2" w:firstLine="0"/>
                  <w:jc w:val="center"/>
                </w:pPr>
              </w:pPrChange>
            </w:pPr>
            <w:r>
              <w:t>-11.2</w:t>
            </w:r>
            <w:del w:id="570" w:author="Zhiyu Chen" w:date="2017-09-28T17:01:00Z">
              <w:r>
                <w:delText xml:space="preserve"> </w:delText>
              </w:r>
            </w:del>
          </w:p>
        </w:tc>
        <w:tc>
          <w:tcPr>
            <w:tcW w:w="1559" w:type="dxa"/>
            <w:tcPrChange w:id="571" w:author="Zhiyu Chen" w:date="2017-09-28T17:01:00Z">
              <w:tcPr>
                <w:tcW w:w="1561" w:type="dxa"/>
                <w:tcBorders>
                  <w:top w:val="single" w:sz="4" w:space="0" w:color="000000"/>
                  <w:left w:val="single" w:sz="4" w:space="0" w:color="000000"/>
                  <w:bottom w:val="single" w:sz="4" w:space="0" w:color="000000"/>
                  <w:right w:val="single" w:sz="4" w:space="0" w:color="000000"/>
                </w:tcBorders>
              </w:tcPr>
            </w:tcPrChange>
          </w:tcPr>
          <w:p w14:paraId="401A7F85" w14:textId="77777777" w:rsidR="0029092E" w:rsidRDefault="00E06D7B" w:rsidP="00DA0DFE">
            <w:pPr>
              <w:jc w:val="center"/>
              <w:pPrChange w:id="572" w:author="Zhiyu Chen" w:date="2017-09-28T17:01:00Z">
                <w:pPr>
                  <w:spacing w:after="0" w:line="259" w:lineRule="auto"/>
                  <w:ind w:right="1" w:firstLine="0"/>
                  <w:jc w:val="center"/>
                </w:pPr>
              </w:pPrChange>
            </w:pPr>
            <w:r>
              <w:t>2.95</w:t>
            </w:r>
            <w:del w:id="573" w:author="Zhiyu Chen" w:date="2017-09-28T17:01:00Z">
              <w:r>
                <w:delText xml:space="preserve"> </w:delText>
              </w:r>
            </w:del>
          </w:p>
        </w:tc>
      </w:tr>
    </w:tbl>
    <w:p w14:paraId="788FC26C" w14:textId="77777777" w:rsidR="0029092E" w:rsidRDefault="00E06D7B" w:rsidP="00A250B0">
      <w:pPr>
        <w:pPrChange w:id="574" w:author="Zhiyu Chen" w:date="2017-09-28T17:01:00Z">
          <w:pPr>
            <w:spacing w:after="413" w:line="259" w:lineRule="auto"/>
            <w:ind w:firstLine="0"/>
          </w:pPr>
        </w:pPrChange>
      </w:pPr>
      <w:del w:id="575" w:author="Zhiyu Chen" w:date="2017-09-28T17:01:00Z">
        <w:r>
          <w:delText xml:space="preserve"> </w:delText>
        </w:r>
      </w:del>
    </w:p>
    <w:p w14:paraId="3E22B20E" w14:textId="77777777" w:rsidR="0029092E" w:rsidRDefault="00E06D7B" w:rsidP="00A250B0">
      <w:pPr>
        <w:pStyle w:val="a9"/>
        <w:numPr>
          <w:ilvl w:val="0"/>
          <w:numId w:val="2"/>
        </w:numPr>
        <w:rPr>
          <w:sz w:val="40"/>
          <w:u w:val="single"/>
          <w:rPrChange w:id="576" w:author="Zhiyu Chen" w:date="2017-09-28T17:01:00Z">
            <w:rPr/>
          </w:rPrChange>
        </w:rPr>
        <w:pPrChange w:id="577" w:author="Zhiyu Chen" w:date="2017-09-28T17:01:00Z">
          <w:pPr>
            <w:numPr>
              <w:numId w:val="1"/>
            </w:numPr>
            <w:spacing w:after="0" w:line="259" w:lineRule="auto"/>
            <w:ind w:left="705" w:hanging="360"/>
          </w:pPr>
        </w:pPrChange>
      </w:pPr>
      <w:r w:rsidRPr="00AD50A2">
        <w:rPr>
          <w:sz w:val="40"/>
          <w:u w:val="single"/>
          <w:rPrChange w:id="578" w:author="Zhiyu Chen" w:date="2017-09-28T17:01:00Z">
            <w:rPr>
              <w:sz w:val="40"/>
              <w:u w:val="single" w:color="000000"/>
            </w:rPr>
          </w:rPrChange>
        </w:rPr>
        <w:t>Test Analysis:</w:t>
      </w:r>
      <w:del w:id="579" w:author="Zhiyu Chen" w:date="2017-09-28T17:01:00Z">
        <w:r>
          <w:rPr>
            <w:sz w:val="40"/>
          </w:rPr>
          <w:delText xml:space="preserve"> </w:delText>
        </w:r>
      </w:del>
    </w:p>
    <w:tbl>
      <w:tblPr>
        <w:tblStyle w:val="a8"/>
        <w:tblW w:w="0" w:type="auto"/>
        <w:tblLook w:val="04A0" w:firstRow="1" w:lastRow="0" w:firstColumn="1" w:lastColumn="0" w:noHBand="0" w:noVBand="1"/>
        <w:tblPrChange w:id="580" w:author="Zhiyu Chen" w:date="2017-09-28T17:01:00Z">
          <w:tblPr>
            <w:tblStyle w:val="TableGrid"/>
            <w:tblW w:w="9352" w:type="dxa"/>
            <w:tblInd w:w="5" w:type="dxa"/>
            <w:tblCellMar>
              <w:top w:w="48" w:type="dxa"/>
              <w:left w:w="115" w:type="dxa"/>
              <w:bottom w:w="0" w:type="dxa"/>
              <w:right w:w="115" w:type="dxa"/>
            </w:tblCellMar>
            <w:tblLook w:val="04A0" w:firstRow="1" w:lastRow="0" w:firstColumn="1" w:lastColumn="0" w:noHBand="0" w:noVBand="1"/>
          </w:tblPr>
        </w:tblPrChange>
      </w:tblPr>
      <w:tblGrid>
        <w:gridCol w:w="2478"/>
        <w:gridCol w:w="3488"/>
        <w:gridCol w:w="3384"/>
        <w:tblGridChange w:id="581">
          <w:tblGrid>
            <w:gridCol w:w="2246"/>
            <w:gridCol w:w="3601"/>
            <w:gridCol w:w="3505"/>
          </w:tblGrid>
        </w:tblGridChange>
      </w:tblGrid>
      <w:tr w:rsidR="0029092E" w14:paraId="33A612FA" w14:textId="77777777" w:rsidTr="00DA0DFE">
        <w:trPr>
          <w:trPrChange w:id="582" w:author="Zhiyu Chen" w:date="2017-09-28T17:01:00Z">
            <w:trPr>
              <w:trHeight w:val="302"/>
            </w:trPr>
          </w:trPrChange>
        </w:trPr>
        <w:tc>
          <w:tcPr>
            <w:tcW w:w="2245" w:type="dxa"/>
            <w:tcPrChange w:id="583"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541590A3" w14:textId="77777777" w:rsidR="0029092E" w:rsidRDefault="00E06D7B" w:rsidP="00DA0DFE">
            <w:pPr>
              <w:jc w:val="center"/>
              <w:rPr>
                <w:rFonts w:ascii="Calibri" w:hAnsi="Calibri"/>
                <w:rPrChange w:id="584" w:author="Zhiyu Chen" w:date="2017-09-28T17:01:00Z">
                  <w:rPr/>
                </w:rPrChange>
              </w:rPr>
              <w:pPrChange w:id="585" w:author="Zhiyu Chen" w:date="2017-09-28T17:01:00Z">
                <w:pPr>
                  <w:spacing w:after="0" w:line="259" w:lineRule="auto"/>
                  <w:ind w:left="45" w:firstLine="0"/>
                  <w:jc w:val="center"/>
                </w:pPr>
              </w:pPrChange>
            </w:pPr>
            <w:del w:id="586" w:author="Zhiyu Chen" w:date="2017-09-28T17:01:00Z">
              <w:r>
                <w:delText xml:space="preserve"> </w:delText>
              </w:r>
            </w:del>
          </w:p>
        </w:tc>
        <w:tc>
          <w:tcPr>
            <w:tcW w:w="3600" w:type="dxa"/>
            <w:tcPrChange w:id="587"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5A5A96FA" w14:textId="5B962C7A" w:rsidR="0029092E" w:rsidRDefault="00E06D7B" w:rsidP="00DA0DFE">
            <w:pPr>
              <w:jc w:val="center"/>
              <w:pPrChange w:id="588" w:author="Zhiyu Chen" w:date="2017-09-28T17:01:00Z">
                <w:pPr>
                  <w:spacing w:after="0" w:line="259" w:lineRule="auto"/>
                  <w:ind w:right="10" w:firstLine="0"/>
                  <w:jc w:val="center"/>
                </w:pPr>
              </w:pPrChange>
            </w:pPr>
            <w:r>
              <w:rPr>
                <w:rPrChange w:id="589" w:author="Zhiyu Chen" w:date="2017-09-28T17:01:00Z">
                  <w:rPr>
                    <w:b/>
                    <w:sz w:val="24"/>
                  </w:rPr>
                </w:rPrChange>
              </w:rPr>
              <w:t xml:space="preserve">Odometer </w:t>
            </w:r>
            <w:ins w:id="590" w:author="Zhiyu Chen" w:date="2017-09-28T17:01:00Z">
              <w:r w:rsidR="00D67DCF">
                <w:t>Test</w:t>
              </w:r>
            </w:ins>
            <w:del w:id="591" w:author="Zhiyu Chen" w:date="2017-09-28T17:01:00Z">
              <w:r>
                <w:rPr>
                  <w:b/>
                  <w:sz w:val="24"/>
                </w:rPr>
                <w:delText xml:space="preserve">Without Correction </w:delText>
              </w:r>
            </w:del>
          </w:p>
        </w:tc>
        <w:tc>
          <w:tcPr>
            <w:tcW w:w="3505" w:type="dxa"/>
            <w:tcPrChange w:id="592"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605EE5E3" w14:textId="2B352055" w:rsidR="0029092E" w:rsidRDefault="00E06D7B" w:rsidP="00DA0DFE">
            <w:pPr>
              <w:jc w:val="center"/>
              <w:pPrChange w:id="593" w:author="Zhiyu Chen" w:date="2017-09-28T17:01:00Z">
                <w:pPr>
                  <w:spacing w:after="0" w:line="259" w:lineRule="auto"/>
                  <w:ind w:right="6" w:firstLine="0"/>
                  <w:jc w:val="center"/>
                </w:pPr>
              </w:pPrChange>
            </w:pPr>
            <w:r>
              <w:rPr>
                <w:rPrChange w:id="594" w:author="Zhiyu Chen" w:date="2017-09-28T17:01:00Z">
                  <w:rPr>
                    <w:b/>
                    <w:sz w:val="24"/>
                  </w:rPr>
                </w:rPrChange>
              </w:rPr>
              <w:t xml:space="preserve">Odometer </w:t>
            </w:r>
            <w:del w:id="595" w:author="Zhiyu Chen" w:date="2017-09-28T17:01:00Z">
              <w:r>
                <w:rPr>
                  <w:b/>
                  <w:sz w:val="24"/>
                </w:rPr>
                <w:delText xml:space="preserve">With </w:delText>
              </w:r>
            </w:del>
            <w:r>
              <w:rPr>
                <w:rPrChange w:id="596" w:author="Zhiyu Chen" w:date="2017-09-28T17:01:00Z">
                  <w:rPr>
                    <w:b/>
                    <w:sz w:val="24"/>
                  </w:rPr>
                </w:rPrChange>
              </w:rPr>
              <w:t xml:space="preserve">Correction </w:t>
            </w:r>
            <w:ins w:id="597" w:author="Zhiyu Chen" w:date="2017-09-28T17:01:00Z">
              <w:r w:rsidR="00D67DCF">
                <w:t>Test</w:t>
              </w:r>
            </w:ins>
          </w:p>
        </w:tc>
      </w:tr>
      <w:tr w:rsidR="0029092E" w14:paraId="40986875" w14:textId="77777777" w:rsidTr="00DA0DFE">
        <w:trPr>
          <w:trPrChange w:id="598" w:author="Zhiyu Chen" w:date="2017-09-28T17:01:00Z">
            <w:trPr>
              <w:trHeight w:val="302"/>
            </w:trPr>
          </w:trPrChange>
        </w:trPr>
        <w:tc>
          <w:tcPr>
            <w:tcW w:w="2245" w:type="dxa"/>
            <w:tcPrChange w:id="599"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0532CEAD" w14:textId="302638D1" w:rsidR="0029092E" w:rsidRDefault="00105206" w:rsidP="00DA0DFE">
            <w:pPr>
              <w:jc w:val="center"/>
              <w:pPrChange w:id="600" w:author="Zhiyu Chen" w:date="2017-09-28T17:01:00Z">
                <w:pPr>
                  <w:spacing w:after="0" w:line="259" w:lineRule="auto"/>
                  <w:ind w:right="4" w:firstLine="0"/>
                  <w:jc w:val="center"/>
                </w:pPr>
              </w:pPrChange>
            </w:pPr>
            <m:oMath>
              <m:sSub>
                <m:sSubPr>
                  <m:ctrlPr>
                    <w:ins w:id="601" w:author="Zhiyu Chen" w:date="2017-09-28T17:01:00Z">
                      <w:rPr>
                        <w:rFonts w:ascii="Cambria Math" w:hAnsi="Cambria Math"/>
                        <w:i/>
                      </w:rPr>
                    </w:ins>
                  </m:ctrlPr>
                </m:sSubPr>
                <m:e>
                  <m:r>
                    <w:ins w:id="602" w:author="Zhiyu Chen" w:date="2017-09-28T17:01:00Z">
                      <w:rPr>
                        <w:rFonts w:ascii="Cambria Math" w:hAnsi="Cambria Math"/>
                      </w:rPr>
                      <m:t>X</m:t>
                    </w:ins>
                  </m:r>
                </m:e>
                <m:sub>
                  <m:r>
                    <w:ins w:id="603" w:author="Zhiyu Chen" w:date="2017-09-28T17:01:00Z">
                      <w:rPr>
                        <w:rFonts w:ascii="Cambria Math" w:hAnsi="Cambria Math"/>
                      </w:rPr>
                      <m:t>mean</m:t>
                    </w:ins>
                  </m:r>
                </m:sub>
              </m:sSub>
            </m:oMath>
            <w:del w:id="604" w:author="Zhiyu Chen" w:date="2017-09-28T17:01:00Z">
              <w:r w:rsidR="00E06D7B">
                <w:rPr>
                  <w:rFonts w:ascii="Cambria Math" w:eastAsia="Cambria Math" w:hAnsi="Cambria Math" w:cs="Cambria Math"/>
                  <w:sz w:val="24"/>
                </w:rPr>
                <w:delText>𝑿</w:delText>
              </w:r>
              <w:r w:rsidR="00E06D7B">
                <w:rPr>
                  <w:rFonts w:ascii="Cambria Math" w:eastAsia="Cambria Math" w:hAnsi="Cambria Math" w:cs="Cambria Math"/>
                  <w:sz w:val="24"/>
                  <w:vertAlign w:val="subscript"/>
                </w:rPr>
                <w:delText>𝒎𝒆𝒂𝒏</w:delText>
              </w:r>
              <w:r w:rsidR="00E06D7B">
                <w:rPr>
                  <w:b/>
                  <w:sz w:val="24"/>
                </w:rPr>
                <w:delText xml:space="preserve"> (cm) </w:delText>
              </w:r>
            </w:del>
          </w:p>
        </w:tc>
        <w:tc>
          <w:tcPr>
            <w:tcW w:w="3600" w:type="dxa"/>
            <w:tcPrChange w:id="605"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092F6BC3" w14:textId="77777777" w:rsidR="0029092E" w:rsidRDefault="00E06D7B" w:rsidP="00DA0DFE">
            <w:pPr>
              <w:jc w:val="center"/>
              <w:pPrChange w:id="606" w:author="Zhiyu Chen" w:date="2017-09-28T17:01:00Z">
                <w:pPr>
                  <w:spacing w:after="0" w:line="259" w:lineRule="auto"/>
                  <w:ind w:right="6" w:firstLine="0"/>
                  <w:jc w:val="center"/>
                </w:pPr>
              </w:pPrChange>
            </w:pPr>
            <w:r>
              <w:t>-14.63</w:t>
            </w:r>
            <w:del w:id="607" w:author="Zhiyu Chen" w:date="2017-09-28T17:01:00Z">
              <w:r>
                <w:delText xml:space="preserve"> </w:delText>
              </w:r>
            </w:del>
          </w:p>
        </w:tc>
        <w:tc>
          <w:tcPr>
            <w:tcW w:w="3505" w:type="dxa"/>
            <w:tcPrChange w:id="608"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7B45D20E" w14:textId="77777777" w:rsidR="0029092E" w:rsidRDefault="00E06D7B" w:rsidP="00DA0DFE">
            <w:pPr>
              <w:jc w:val="center"/>
              <w:pPrChange w:id="609" w:author="Zhiyu Chen" w:date="2017-09-28T17:01:00Z">
                <w:pPr>
                  <w:spacing w:after="0" w:line="259" w:lineRule="auto"/>
                  <w:ind w:right="7" w:firstLine="0"/>
                  <w:jc w:val="center"/>
                </w:pPr>
              </w:pPrChange>
            </w:pPr>
            <w:r>
              <w:t>-18.70</w:t>
            </w:r>
            <w:del w:id="610" w:author="Zhiyu Chen" w:date="2017-09-28T17:01:00Z">
              <w:r>
                <w:delText xml:space="preserve"> </w:delText>
              </w:r>
            </w:del>
          </w:p>
        </w:tc>
      </w:tr>
      <w:tr w:rsidR="0029092E" w14:paraId="744A3092" w14:textId="77777777" w:rsidTr="00DA0DFE">
        <w:trPr>
          <w:trPrChange w:id="611" w:author="Zhiyu Chen" w:date="2017-09-28T17:01:00Z">
            <w:trPr>
              <w:trHeight w:val="302"/>
            </w:trPr>
          </w:trPrChange>
        </w:trPr>
        <w:tc>
          <w:tcPr>
            <w:tcW w:w="2245" w:type="dxa"/>
            <w:tcPrChange w:id="612"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31EC36A2" w14:textId="455E7EE5" w:rsidR="0029092E" w:rsidRDefault="00105206" w:rsidP="00DA0DFE">
            <w:pPr>
              <w:jc w:val="center"/>
              <w:pPrChange w:id="613" w:author="Zhiyu Chen" w:date="2017-09-28T17:01:00Z">
                <w:pPr>
                  <w:spacing w:after="0" w:line="259" w:lineRule="auto"/>
                  <w:ind w:right="2" w:firstLine="0"/>
                  <w:jc w:val="center"/>
                </w:pPr>
              </w:pPrChange>
            </w:pPr>
            <m:oMath>
              <m:sSub>
                <m:sSubPr>
                  <m:ctrlPr>
                    <w:ins w:id="614" w:author="Zhiyu Chen" w:date="2017-09-28T17:01:00Z">
                      <w:rPr>
                        <w:rFonts w:ascii="Cambria Math" w:hAnsi="Cambria Math"/>
                        <w:i/>
                      </w:rPr>
                    </w:ins>
                  </m:ctrlPr>
                </m:sSubPr>
                <m:e>
                  <m:r>
                    <w:ins w:id="615" w:author="Zhiyu Chen" w:date="2017-09-28T17:01:00Z">
                      <w:rPr>
                        <w:rFonts w:ascii="Cambria Math" w:hAnsi="Cambria Math"/>
                      </w:rPr>
                      <m:t>X</m:t>
                    </w:ins>
                  </m:r>
                </m:e>
                <m:sub>
                  <m:r>
                    <w:ins w:id="616" w:author="Zhiyu Chen" w:date="2017-09-28T17:01:00Z">
                      <w:rPr>
                        <w:rFonts w:ascii="Cambria Math" w:hAnsi="Cambria Math"/>
                      </w:rPr>
                      <m:t>STDEV</m:t>
                    </w:ins>
                  </m:r>
                </m:sub>
              </m:sSub>
            </m:oMath>
            <w:del w:id="617" w:author="Zhiyu Chen" w:date="2017-09-28T17:01:00Z">
              <w:r w:rsidR="00E06D7B">
                <w:rPr>
                  <w:rFonts w:ascii="Cambria Math" w:eastAsia="Cambria Math" w:hAnsi="Cambria Math" w:cs="Cambria Math"/>
                  <w:sz w:val="24"/>
                </w:rPr>
                <w:delText>𝑿</w:delText>
              </w:r>
              <w:r w:rsidR="00E06D7B">
                <w:rPr>
                  <w:rFonts w:ascii="Cambria Math" w:eastAsia="Cambria Math" w:hAnsi="Cambria Math" w:cs="Cambria Math"/>
                  <w:sz w:val="24"/>
                  <w:vertAlign w:val="subscript"/>
                </w:rPr>
                <w:delText>𝑺𝑻𝑫𝑬𝑽</w:delText>
              </w:r>
              <w:r w:rsidR="00E06D7B">
                <w:rPr>
                  <w:b/>
                  <w:sz w:val="24"/>
                </w:rPr>
                <w:delText xml:space="preserve"> (cm) </w:delText>
              </w:r>
            </w:del>
          </w:p>
        </w:tc>
        <w:tc>
          <w:tcPr>
            <w:tcW w:w="3600" w:type="dxa"/>
            <w:tcPrChange w:id="618"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4DF8AE6E" w14:textId="77777777" w:rsidR="0029092E" w:rsidRDefault="00E06D7B" w:rsidP="00DA0DFE">
            <w:pPr>
              <w:jc w:val="center"/>
              <w:pPrChange w:id="619" w:author="Zhiyu Chen" w:date="2017-09-28T17:01:00Z">
                <w:pPr>
                  <w:spacing w:after="0" w:line="259" w:lineRule="auto"/>
                  <w:ind w:right="6" w:firstLine="0"/>
                  <w:jc w:val="center"/>
                </w:pPr>
              </w:pPrChange>
            </w:pPr>
            <w:r>
              <w:t>0.22</w:t>
            </w:r>
            <w:del w:id="620" w:author="Zhiyu Chen" w:date="2017-09-28T17:01:00Z">
              <w:r>
                <w:delText xml:space="preserve"> </w:delText>
              </w:r>
            </w:del>
          </w:p>
        </w:tc>
        <w:tc>
          <w:tcPr>
            <w:tcW w:w="3505" w:type="dxa"/>
            <w:tcPrChange w:id="621"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58489A09" w14:textId="77777777" w:rsidR="0029092E" w:rsidRDefault="00E06D7B" w:rsidP="00DA0DFE">
            <w:pPr>
              <w:jc w:val="center"/>
              <w:pPrChange w:id="622" w:author="Zhiyu Chen" w:date="2017-09-28T17:01:00Z">
                <w:pPr>
                  <w:spacing w:after="0" w:line="259" w:lineRule="auto"/>
                  <w:ind w:right="7" w:firstLine="0"/>
                  <w:jc w:val="center"/>
                </w:pPr>
              </w:pPrChange>
            </w:pPr>
            <w:r>
              <w:t>1.31</w:t>
            </w:r>
            <w:del w:id="623" w:author="Zhiyu Chen" w:date="2017-09-28T17:01:00Z">
              <w:r>
                <w:delText xml:space="preserve"> </w:delText>
              </w:r>
            </w:del>
          </w:p>
        </w:tc>
      </w:tr>
      <w:tr w:rsidR="0029092E" w14:paraId="1BB1FFE8" w14:textId="77777777" w:rsidTr="00DA0DFE">
        <w:trPr>
          <w:trPrChange w:id="624" w:author="Zhiyu Chen" w:date="2017-09-28T17:01:00Z">
            <w:trPr>
              <w:trHeight w:val="303"/>
            </w:trPr>
          </w:trPrChange>
        </w:trPr>
        <w:tc>
          <w:tcPr>
            <w:tcW w:w="2245" w:type="dxa"/>
            <w:tcPrChange w:id="625"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5D36410E" w14:textId="5536F048" w:rsidR="0029092E" w:rsidRDefault="00105206" w:rsidP="00DA0DFE">
            <w:pPr>
              <w:jc w:val="center"/>
              <w:pPrChange w:id="626" w:author="Zhiyu Chen" w:date="2017-09-28T17:01:00Z">
                <w:pPr>
                  <w:spacing w:after="0" w:line="259" w:lineRule="auto"/>
                  <w:ind w:right="4" w:firstLine="0"/>
                  <w:jc w:val="center"/>
                </w:pPr>
              </w:pPrChange>
            </w:pPr>
            <m:oMath>
              <m:sSub>
                <m:sSubPr>
                  <m:ctrlPr>
                    <w:ins w:id="627" w:author="Zhiyu Chen" w:date="2017-09-28T17:01:00Z">
                      <w:rPr>
                        <w:rFonts w:ascii="Cambria Math" w:hAnsi="Cambria Math"/>
                        <w:i/>
                      </w:rPr>
                    </w:ins>
                  </m:ctrlPr>
                </m:sSubPr>
                <m:e>
                  <m:r>
                    <w:ins w:id="628" w:author="Zhiyu Chen" w:date="2017-09-28T17:01:00Z">
                      <w:rPr>
                        <w:rFonts w:ascii="Cambria Math" w:hAnsi="Cambria Math"/>
                      </w:rPr>
                      <m:t>Y</m:t>
                    </w:ins>
                  </m:r>
                </m:e>
                <m:sub>
                  <m:r>
                    <w:ins w:id="629" w:author="Zhiyu Chen" w:date="2017-09-28T17:01:00Z">
                      <w:rPr>
                        <w:rFonts w:ascii="Cambria Math" w:hAnsi="Cambria Math"/>
                      </w:rPr>
                      <m:t>mean</m:t>
                    </w:ins>
                  </m:r>
                </m:sub>
              </m:sSub>
            </m:oMath>
            <w:del w:id="630" w:author="Zhiyu Chen" w:date="2017-09-28T17:01:00Z">
              <w:r w:rsidR="00E06D7B">
                <w:rPr>
                  <w:rFonts w:ascii="Cambria Math" w:eastAsia="Cambria Math" w:hAnsi="Cambria Math" w:cs="Cambria Math"/>
                  <w:sz w:val="24"/>
                </w:rPr>
                <w:delText>𝒀</w:delText>
              </w:r>
              <w:r w:rsidR="00E06D7B">
                <w:rPr>
                  <w:rFonts w:ascii="Cambria Math" w:eastAsia="Cambria Math" w:hAnsi="Cambria Math" w:cs="Cambria Math"/>
                  <w:sz w:val="24"/>
                  <w:vertAlign w:val="subscript"/>
                </w:rPr>
                <w:delText>𝒎𝒆𝒂𝒏</w:delText>
              </w:r>
              <w:r w:rsidR="00E06D7B">
                <w:rPr>
                  <w:b/>
                  <w:sz w:val="24"/>
                </w:rPr>
                <w:delText xml:space="preserve"> (cm) </w:delText>
              </w:r>
            </w:del>
          </w:p>
        </w:tc>
        <w:tc>
          <w:tcPr>
            <w:tcW w:w="3600" w:type="dxa"/>
            <w:tcPrChange w:id="631"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056AA535" w14:textId="77777777" w:rsidR="0029092E" w:rsidRDefault="00E06D7B" w:rsidP="00DA0DFE">
            <w:pPr>
              <w:jc w:val="center"/>
              <w:pPrChange w:id="632" w:author="Zhiyu Chen" w:date="2017-09-28T17:01:00Z">
                <w:pPr>
                  <w:spacing w:after="0" w:line="259" w:lineRule="auto"/>
                  <w:ind w:right="6" w:firstLine="0"/>
                  <w:jc w:val="center"/>
                </w:pPr>
              </w:pPrChange>
            </w:pPr>
            <w:r>
              <w:t>-15.44</w:t>
            </w:r>
            <w:del w:id="633" w:author="Zhiyu Chen" w:date="2017-09-28T17:01:00Z">
              <w:r>
                <w:delText xml:space="preserve"> </w:delText>
              </w:r>
            </w:del>
          </w:p>
        </w:tc>
        <w:tc>
          <w:tcPr>
            <w:tcW w:w="3505" w:type="dxa"/>
            <w:tcPrChange w:id="634"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6750A40A" w14:textId="77777777" w:rsidR="0029092E" w:rsidRDefault="00E06D7B" w:rsidP="00DA0DFE">
            <w:pPr>
              <w:jc w:val="center"/>
              <w:pPrChange w:id="635" w:author="Zhiyu Chen" w:date="2017-09-28T17:01:00Z">
                <w:pPr>
                  <w:spacing w:after="0" w:line="259" w:lineRule="auto"/>
                  <w:ind w:right="7" w:firstLine="0"/>
                  <w:jc w:val="center"/>
                </w:pPr>
              </w:pPrChange>
            </w:pPr>
            <w:r>
              <w:t>-11.44</w:t>
            </w:r>
            <w:del w:id="636" w:author="Zhiyu Chen" w:date="2017-09-28T17:01:00Z">
              <w:r>
                <w:delText xml:space="preserve"> </w:delText>
              </w:r>
            </w:del>
          </w:p>
        </w:tc>
      </w:tr>
      <w:tr w:rsidR="0029092E" w14:paraId="7551D267" w14:textId="77777777" w:rsidTr="00DA0DFE">
        <w:trPr>
          <w:trPrChange w:id="637" w:author="Zhiyu Chen" w:date="2017-09-28T17:01:00Z">
            <w:trPr>
              <w:trHeight w:val="305"/>
            </w:trPr>
          </w:trPrChange>
        </w:trPr>
        <w:tc>
          <w:tcPr>
            <w:tcW w:w="2245" w:type="dxa"/>
            <w:tcPrChange w:id="638"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16B32CD1" w14:textId="37ACD2DF" w:rsidR="0029092E" w:rsidRDefault="00105206" w:rsidP="00DA0DFE">
            <w:pPr>
              <w:jc w:val="center"/>
              <w:pPrChange w:id="639" w:author="Zhiyu Chen" w:date="2017-09-28T17:01:00Z">
                <w:pPr>
                  <w:spacing w:after="0" w:line="259" w:lineRule="auto"/>
                  <w:ind w:right="4" w:firstLine="0"/>
                  <w:jc w:val="center"/>
                </w:pPr>
              </w:pPrChange>
            </w:pPr>
            <m:oMath>
              <m:sSub>
                <m:sSubPr>
                  <m:ctrlPr>
                    <w:ins w:id="640" w:author="Zhiyu Chen" w:date="2017-09-28T17:01:00Z">
                      <w:rPr>
                        <w:rFonts w:ascii="Cambria Math" w:hAnsi="Cambria Math"/>
                        <w:i/>
                      </w:rPr>
                    </w:ins>
                  </m:ctrlPr>
                </m:sSubPr>
                <m:e>
                  <m:r>
                    <w:ins w:id="641" w:author="Zhiyu Chen" w:date="2017-09-28T17:01:00Z">
                      <w:rPr>
                        <w:rFonts w:ascii="Cambria Math" w:hAnsi="Cambria Math"/>
                      </w:rPr>
                      <m:t>Y</m:t>
                    </w:ins>
                  </m:r>
                </m:e>
                <m:sub>
                  <m:r>
                    <w:ins w:id="642" w:author="Zhiyu Chen" w:date="2017-09-28T17:01:00Z">
                      <w:rPr>
                        <w:rFonts w:ascii="Cambria Math" w:hAnsi="Cambria Math"/>
                      </w:rPr>
                      <m:t>STDEV</m:t>
                    </w:ins>
                  </m:r>
                </m:sub>
              </m:sSub>
            </m:oMath>
            <w:del w:id="643" w:author="Zhiyu Chen" w:date="2017-09-28T17:01:00Z">
              <w:r w:rsidR="00E06D7B">
                <w:rPr>
                  <w:rFonts w:ascii="Cambria Math" w:eastAsia="Cambria Math" w:hAnsi="Cambria Math" w:cs="Cambria Math"/>
                  <w:sz w:val="24"/>
                </w:rPr>
                <w:delText>𝒀</w:delText>
              </w:r>
              <w:r w:rsidR="00E06D7B">
                <w:rPr>
                  <w:rFonts w:ascii="Cambria Math" w:eastAsia="Cambria Math" w:hAnsi="Cambria Math" w:cs="Cambria Math"/>
                  <w:sz w:val="24"/>
                  <w:vertAlign w:val="subscript"/>
                </w:rPr>
                <w:delText>𝑺𝑻𝑫𝑬𝑽</w:delText>
              </w:r>
              <w:r w:rsidR="00E06D7B">
                <w:rPr>
                  <w:b/>
                  <w:sz w:val="24"/>
                </w:rPr>
                <w:delText xml:space="preserve"> (cm) </w:delText>
              </w:r>
            </w:del>
          </w:p>
        </w:tc>
        <w:tc>
          <w:tcPr>
            <w:tcW w:w="3600" w:type="dxa"/>
            <w:tcPrChange w:id="644"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72CB16FA" w14:textId="77777777" w:rsidR="0029092E" w:rsidRDefault="00E06D7B" w:rsidP="00DA0DFE">
            <w:pPr>
              <w:jc w:val="center"/>
              <w:pPrChange w:id="645" w:author="Zhiyu Chen" w:date="2017-09-28T17:01:00Z">
                <w:pPr>
                  <w:spacing w:after="0" w:line="259" w:lineRule="auto"/>
                  <w:ind w:right="6" w:firstLine="0"/>
                  <w:jc w:val="center"/>
                </w:pPr>
              </w:pPrChange>
            </w:pPr>
            <w:r>
              <w:t>0.40</w:t>
            </w:r>
            <w:del w:id="646" w:author="Zhiyu Chen" w:date="2017-09-28T17:01:00Z">
              <w:r>
                <w:delText xml:space="preserve"> </w:delText>
              </w:r>
            </w:del>
          </w:p>
        </w:tc>
        <w:tc>
          <w:tcPr>
            <w:tcW w:w="3505" w:type="dxa"/>
            <w:tcPrChange w:id="647"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743D78D7" w14:textId="77777777" w:rsidR="0029092E" w:rsidRDefault="00E06D7B" w:rsidP="00DA0DFE">
            <w:pPr>
              <w:jc w:val="center"/>
              <w:pPrChange w:id="648" w:author="Zhiyu Chen" w:date="2017-09-28T17:01:00Z">
                <w:pPr>
                  <w:spacing w:after="0" w:line="259" w:lineRule="auto"/>
                  <w:ind w:right="7" w:firstLine="0"/>
                  <w:jc w:val="center"/>
                </w:pPr>
              </w:pPrChange>
            </w:pPr>
            <w:r>
              <w:t>0.65</w:t>
            </w:r>
            <w:del w:id="649" w:author="Zhiyu Chen" w:date="2017-09-28T17:01:00Z">
              <w:r>
                <w:delText xml:space="preserve"> </w:delText>
              </w:r>
            </w:del>
          </w:p>
        </w:tc>
      </w:tr>
      <w:tr w:rsidR="0029092E" w14:paraId="1779709F" w14:textId="77777777" w:rsidTr="00DA0DFE">
        <w:trPr>
          <w:trPrChange w:id="650" w:author="Zhiyu Chen" w:date="2017-09-28T17:01:00Z">
            <w:trPr>
              <w:trHeight w:val="302"/>
            </w:trPr>
          </w:trPrChange>
        </w:trPr>
        <w:tc>
          <w:tcPr>
            <w:tcW w:w="2245" w:type="dxa"/>
            <w:tcPrChange w:id="651"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5F01B4D3" w14:textId="7C22913F" w:rsidR="0029092E" w:rsidRDefault="00105206" w:rsidP="00DA0DFE">
            <w:pPr>
              <w:jc w:val="center"/>
              <w:pPrChange w:id="652" w:author="Zhiyu Chen" w:date="2017-09-28T17:01:00Z">
                <w:pPr>
                  <w:spacing w:after="0" w:line="259" w:lineRule="auto"/>
                  <w:ind w:right="2" w:firstLine="0"/>
                  <w:jc w:val="center"/>
                </w:pPr>
              </w:pPrChange>
            </w:pPr>
            <m:oMath>
              <m:sSub>
                <m:sSubPr>
                  <m:ctrlPr>
                    <w:ins w:id="653" w:author="Zhiyu Chen" w:date="2017-09-28T17:01:00Z">
                      <w:rPr>
                        <w:rFonts w:ascii="Cambria Math" w:hAnsi="Cambria Math"/>
                        <w:i/>
                      </w:rPr>
                    </w:ins>
                  </m:ctrlPr>
                </m:sSubPr>
                <m:e>
                  <m:r>
                    <w:ins w:id="654" w:author="Zhiyu Chen" w:date="2017-09-28T17:01:00Z">
                      <w:rPr>
                        <w:rFonts w:ascii="Cambria Math" w:hAnsi="Cambria Math"/>
                      </w:rPr>
                      <m:t>Error</m:t>
                    </w:ins>
                  </m:r>
                </m:e>
                <m:sub>
                  <m:r>
                    <w:ins w:id="655" w:author="Zhiyu Chen" w:date="2017-09-28T17:01:00Z">
                      <w:rPr>
                        <w:rFonts w:ascii="Cambria Math" w:hAnsi="Cambria Math"/>
                      </w:rPr>
                      <m:t>mean</m:t>
                    </w:ins>
                  </m:r>
                </m:sub>
              </m:sSub>
            </m:oMath>
            <w:del w:id="656" w:author="Zhiyu Chen" w:date="2017-09-28T17:01:00Z">
              <w:r w:rsidR="00E06D7B">
                <w:rPr>
                  <w:rFonts w:ascii="Cambria Math" w:eastAsia="Cambria Math" w:hAnsi="Cambria Math" w:cs="Cambria Math"/>
                  <w:sz w:val="24"/>
                </w:rPr>
                <w:delText>𝑬𝒓𝒓𝒐𝒓</w:delText>
              </w:r>
              <w:r w:rsidR="00E06D7B">
                <w:rPr>
                  <w:rFonts w:ascii="Cambria Math" w:eastAsia="Cambria Math" w:hAnsi="Cambria Math" w:cs="Cambria Math"/>
                  <w:sz w:val="24"/>
                  <w:vertAlign w:val="subscript"/>
                </w:rPr>
                <w:delText>𝒎𝒆𝒂𝒏</w:delText>
              </w:r>
              <w:r w:rsidR="00E06D7B">
                <w:rPr>
                  <w:b/>
                  <w:sz w:val="24"/>
                </w:rPr>
                <w:delText xml:space="preserve"> (cm) </w:delText>
              </w:r>
            </w:del>
          </w:p>
        </w:tc>
        <w:tc>
          <w:tcPr>
            <w:tcW w:w="3600" w:type="dxa"/>
            <w:tcPrChange w:id="657"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5F82E2C9" w14:textId="77777777" w:rsidR="0029092E" w:rsidRDefault="00E06D7B" w:rsidP="00DA0DFE">
            <w:pPr>
              <w:jc w:val="center"/>
              <w:pPrChange w:id="658" w:author="Zhiyu Chen" w:date="2017-09-28T17:01:00Z">
                <w:pPr>
                  <w:spacing w:after="0" w:line="259" w:lineRule="auto"/>
                  <w:ind w:right="6" w:firstLine="0"/>
                  <w:jc w:val="center"/>
                </w:pPr>
              </w:pPrChange>
            </w:pPr>
            <w:r>
              <w:t>3.85</w:t>
            </w:r>
            <w:del w:id="659" w:author="Zhiyu Chen" w:date="2017-09-28T17:01:00Z">
              <w:r>
                <w:delText xml:space="preserve"> </w:delText>
              </w:r>
            </w:del>
          </w:p>
        </w:tc>
        <w:tc>
          <w:tcPr>
            <w:tcW w:w="3505" w:type="dxa"/>
            <w:tcPrChange w:id="660"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3B431495" w14:textId="77777777" w:rsidR="0029092E" w:rsidRDefault="00E06D7B" w:rsidP="00DA0DFE">
            <w:pPr>
              <w:jc w:val="center"/>
              <w:pPrChange w:id="661" w:author="Zhiyu Chen" w:date="2017-09-28T17:01:00Z">
                <w:pPr>
                  <w:spacing w:after="0" w:line="259" w:lineRule="auto"/>
                  <w:ind w:right="7" w:firstLine="0"/>
                  <w:jc w:val="center"/>
                </w:pPr>
              </w:pPrChange>
            </w:pPr>
            <w:r>
              <w:t>3.12</w:t>
            </w:r>
            <w:del w:id="662" w:author="Zhiyu Chen" w:date="2017-09-28T17:01:00Z">
              <w:r>
                <w:delText xml:space="preserve"> </w:delText>
              </w:r>
            </w:del>
          </w:p>
        </w:tc>
      </w:tr>
      <w:tr w:rsidR="0029092E" w14:paraId="2B05FD87" w14:textId="77777777" w:rsidTr="00DA0DFE">
        <w:trPr>
          <w:trPrChange w:id="663" w:author="Zhiyu Chen" w:date="2017-09-28T17:01:00Z">
            <w:trPr>
              <w:trHeight w:val="302"/>
            </w:trPr>
          </w:trPrChange>
        </w:trPr>
        <w:tc>
          <w:tcPr>
            <w:tcW w:w="2245" w:type="dxa"/>
            <w:tcPrChange w:id="664" w:author="Zhiyu Chen" w:date="2017-09-28T17:01:00Z">
              <w:tcPr>
                <w:tcW w:w="2246" w:type="dxa"/>
                <w:tcBorders>
                  <w:top w:val="single" w:sz="4" w:space="0" w:color="000000"/>
                  <w:left w:val="single" w:sz="4" w:space="0" w:color="000000"/>
                  <w:bottom w:val="single" w:sz="4" w:space="0" w:color="000000"/>
                  <w:right w:val="single" w:sz="4" w:space="0" w:color="000000"/>
                </w:tcBorders>
              </w:tcPr>
            </w:tcPrChange>
          </w:tcPr>
          <w:p w14:paraId="28E24B18" w14:textId="552B0EBA" w:rsidR="0029092E" w:rsidRDefault="00105206" w:rsidP="00DA0DFE">
            <w:pPr>
              <w:jc w:val="center"/>
              <w:pPrChange w:id="665" w:author="Zhiyu Chen" w:date="2017-09-28T17:01:00Z">
                <w:pPr>
                  <w:spacing w:after="0" w:line="259" w:lineRule="auto"/>
                  <w:ind w:right="4" w:firstLine="0"/>
                  <w:jc w:val="center"/>
                </w:pPr>
              </w:pPrChange>
            </w:pPr>
            <m:oMath>
              <m:sSub>
                <m:sSubPr>
                  <m:ctrlPr>
                    <w:ins w:id="666" w:author="Zhiyu Chen" w:date="2017-09-28T17:01:00Z">
                      <w:rPr>
                        <w:rFonts w:ascii="Cambria Math" w:hAnsi="Cambria Math"/>
                        <w:i/>
                      </w:rPr>
                    </w:ins>
                  </m:ctrlPr>
                </m:sSubPr>
                <m:e>
                  <m:r>
                    <w:ins w:id="667" w:author="Zhiyu Chen" w:date="2017-09-28T17:01:00Z">
                      <w:rPr>
                        <w:rFonts w:ascii="Cambria Math" w:hAnsi="Cambria Math"/>
                      </w:rPr>
                      <m:t>Error</m:t>
                    </w:ins>
                  </m:r>
                </m:e>
                <m:sub>
                  <m:r>
                    <w:ins w:id="668" w:author="Zhiyu Chen" w:date="2017-09-28T17:01:00Z">
                      <w:rPr>
                        <w:rFonts w:ascii="Cambria Math" w:hAnsi="Cambria Math"/>
                      </w:rPr>
                      <m:t>STDEV</m:t>
                    </w:ins>
                  </m:r>
                </m:sub>
              </m:sSub>
            </m:oMath>
            <w:del w:id="669" w:author="Zhiyu Chen" w:date="2017-09-28T17:01:00Z">
              <w:r w:rsidR="00E06D7B">
                <w:rPr>
                  <w:rFonts w:ascii="Cambria Math" w:eastAsia="Cambria Math" w:hAnsi="Cambria Math" w:cs="Cambria Math"/>
                  <w:sz w:val="24"/>
                </w:rPr>
                <w:delText>𝑬𝒓𝒓𝒐𝒓</w:delText>
              </w:r>
              <w:r w:rsidR="00E06D7B">
                <w:rPr>
                  <w:rFonts w:ascii="Cambria Math" w:eastAsia="Cambria Math" w:hAnsi="Cambria Math" w:cs="Cambria Math"/>
                  <w:sz w:val="24"/>
                  <w:vertAlign w:val="subscript"/>
                </w:rPr>
                <w:delText>𝑺𝑻𝑫𝑬𝑽</w:delText>
              </w:r>
              <w:r w:rsidR="00E06D7B">
                <w:rPr>
                  <w:b/>
                  <w:sz w:val="24"/>
                </w:rPr>
                <w:delText xml:space="preserve"> (cm) </w:delText>
              </w:r>
            </w:del>
          </w:p>
        </w:tc>
        <w:tc>
          <w:tcPr>
            <w:tcW w:w="3600" w:type="dxa"/>
            <w:tcPrChange w:id="670" w:author="Zhiyu Chen" w:date="2017-09-28T17:01:00Z">
              <w:tcPr>
                <w:tcW w:w="3601" w:type="dxa"/>
                <w:tcBorders>
                  <w:top w:val="single" w:sz="4" w:space="0" w:color="000000"/>
                  <w:left w:val="single" w:sz="4" w:space="0" w:color="000000"/>
                  <w:bottom w:val="single" w:sz="4" w:space="0" w:color="000000"/>
                  <w:right w:val="single" w:sz="4" w:space="0" w:color="000000"/>
                </w:tcBorders>
              </w:tcPr>
            </w:tcPrChange>
          </w:tcPr>
          <w:p w14:paraId="0C67AE90" w14:textId="77777777" w:rsidR="0029092E" w:rsidRDefault="00E06D7B" w:rsidP="00DA0DFE">
            <w:pPr>
              <w:jc w:val="center"/>
              <w:pPrChange w:id="671" w:author="Zhiyu Chen" w:date="2017-09-28T17:01:00Z">
                <w:pPr>
                  <w:spacing w:after="0" w:line="259" w:lineRule="auto"/>
                  <w:ind w:right="6" w:firstLine="0"/>
                  <w:jc w:val="center"/>
                </w:pPr>
              </w:pPrChange>
            </w:pPr>
            <w:r>
              <w:t>1.84</w:t>
            </w:r>
            <w:del w:id="672" w:author="Zhiyu Chen" w:date="2017-09-28T17:01:00Z">
              <w:r>
                <w:delText xml:space="preserve"> </w:delText>
              </w:r>
            </w:del>
          </w:p>
        </w:tc>
        <w:tc>
          <w:tcPr>
            <w:tcW w:w="3505" w:type="dxa"/>
            <w:tcPrChange w:id="673" w:author="Zhiyu Chen" w:date="2017-09-28T17:01:00Z">
              <w:tcPr>
                <w:tcW w:w="3505" w:type="dxa"/>
                <w:tcBorders>
                  <w:top w:val="single" w:sz="4" w:space="0" w:color="000000"/>
                  <w:left w:val="single" w:sz="4" w:space="0" w:color="000000"/>
                  <w:bottom w:val="single" w:sz="4" w:space="0" w:color="000000"/>
                  <w:right w:val="single" w:sz="4" w:space="0" w:color="000000"/>
                </w:tcBorders>
              </w:tcPr>
            </w:tcPrChange>
          </w:tcPr>
          <w:p w14:paraId="00A091CC" w14:textId="77777777" w:rsidR="0029092E" w:rsidRDefault="00E06D7B" w:rsidP="00DA0DFE">
            <w:pPr>
              <w:jc w:val="center"/>
              <w:pPrChange w:id="674" w:author="Zhiyu Chen" w:date="2017-09-28T17:01:00Z">
                <w:pPr>
                  <w:spacing w:after="0" w:line="259" w:lineRule="auto"/>
                  <w:ind w:right="7" w:firstLine="0"/>
                  <w:jc w:val="center"/>
                </w:pPr>
              </w:pPrChange>
            </w:pPr>
            <w:r>
              <w:t>0.62</w:t>
            </w:r>
            <w:del w:id="675" w:author="Zhiyu Chen" w:date="2017-09-28T17:01:00Z">
              <w:r>
                <w:delText xml:space="preserve"> </w:delText>
              </w:r>
            </w:del>
          </w:p>
        </w:tc>
      </w:tr>
    </w:tbl>
    <w:p w14:paraId="1FDBE349" w14:textId="77777777" w:rsidR="0029092E" w:rsidRDefault="00E06D7B" w:rsidP="00D67DCF">
      <w:pPr>
        <w:pPrChange w:id="676" w:author="Zhiyu Chen" w:date="2017-09-28T17:01:00Z">
          <w:pPr>
            <w:spacing w:after="160" w:line="259" w:lineRule="auto"/>
            <w:ind w:firstLine="0"/>
          </w:pPr>
        </w:pPrChange>
      </w:pPr>
      <w:r>
        <w:t xml:space="preserve"> </w:t>
      </w:r>
      <w:del w:id="677" w:author="Zhiyu Chen" w:date="2017-09-28T17:01:00Z">
        <w:r>
          <w:delText xml:space="preserve"> </w:delText>
        </w:r>
      </w:del>
    </w:p>
    <w:p w14:paraId="51AB322F" w14:textId="280720C8" w:rsidR="0029092E" w:rsidRPr="00F47FBF" w:rsidRDefault="00D67DCF" w:rsidP="009D13C2">
      <w:pPr>
        <w:pStyle w:val="a9"/>
        <w:rPr>
          <w:lang w:val="en-US"/>
          <w:rPrChange w:id="678" w:author="Zhiyu Chen" w:date="2017-09-28T17:01:00Z">
            <w:rPr/>
          </w:rPrChange>
        </w:rPr>
        <w:pPrChange w:id="679" w:author="Zhiyu Chen" w:date="2017-09-28T17:01:00Z">
          <w:pPr>
            <w:ind w:left="-15"/>
          </w:pPr>
        </w:pPrChange>
      </w:pPr>
      <w:ins w:id="680" w:author="Zhiyu Chen" w:date="2017-09-28T17:01:00Z">
        <w:r w:rsidRPr="00F47FBF">
          <w:rPr>
            <w:szCs w:val="40"/>
            <w:lang w:val="en-US"/>
          </w:rPr>
          <w:t xml:space="preserve">  </w:t>
        </w:r>
        <w:r w:rsidR="00F47FBF" w:rsidRPr="00F47FBF">
          <w:rPr>
            <w:szCs w:val="40"/>
            <w:lang w:val="en-US"/>
          </w:rPr>
          <w:t xml:space="preserve">  </w:t>
        </w:r>
      </w:ins>
      <w:r w:rsidR="00E06D7B" w:rsidRPr="00F47FBF">
        <w:rPr>
          <w:lang w:val="en-US"/>
          <w:rPrChange w:id="681" w:author="Zhiyu Chen" w:date="2017-09-28T17:01:00Z">
            <w:rPr/>
          </w:rPrChange>
        </w:rPr>
        <w:t xml:space="preserve">From the test </w:t>
      </w:r>
      <w:ins w:id="682" w:author="Zhiyu Chen" w:date="2017-09-28T17:01:00Z">
        <w:r w:rsidRPr="00F47FBF">
          <w:rPr>
            <w:szCs w:val="40"/>
            <w:lang w:val="en-US"/>
          </w:rPr>
          <w:t>data we get</w:t>
        </w:r>
      </w:ins>
      <w:del w:id="683" w:author="Zhiyu Chen" w:date="2017-09-28T17:01:00Z">
        <w:r w:rsidR="00E06D7B">
          <w:delText>results</w:delText>
        </w:r>
      </w:del>
      <w:r w:rsidR="00E06D7B" w:rsidRPr="00F47FBF">
        <w:rPr>
          <w:lang w:val="en-US"/>
          <w:rPrChange w:id="684" w:author="Zhiyu Chen" w:date="2017-09-28T17:01:00Z">
            <w:rPr/>
          </w:rPrChange>
        </w:rPr>
        <w:t xml:space="preserve"> above, </w:t>
      </w:r>
      <w:ins w:id="685" w:author="Zhiyu Chen" w:date="2017-09-28T17:01:00Z">
        <w:r w:rsidRPr="00F47FBF">
          <w:rPr>
            <w:szCs w:val="40"/>
            <w:lang w:val="en-US"/>
          </w:rPr>
          <w:t>we</w:t>
        </w:r>
      </w:ins>
      <w:del w:id="686" w:author="Zhiyu Chen" w:date="2017-09-28T17:01:00Z">
        <w:r w:rsidR="00E06D7B">
          <w:delText>it</w:delText>
        </w:r>
      </w:del>
      <w:r w:rsidR="00E06D7B" w:rsidRPr="00F47FBF">
        <w:rPr>
          <w:lang w:val="en-US"/>
          <w:rPrChange w:id="687" w:author="Zhiyu Chen" w:date="2017-09-28T17:01:00Z">
            <w:rPr/>
          </w:rPrChange>
        </w:rPr>
        <w:t xml:space="preserve"> can </w:t>
      </w:r>
      <w:ins w:id="688" w:author="Zhiyu Chen" w:date="2017-09-28T17:01:00Z">
        <w:r w:rsidRPr="00F47FBF">
          <w:rPr>
            <w:szCs w:val="40"/>
            <w:lang w:val="en-US"/>
          </w:rPr>
          <w:t>see</w:t>
        </w:r>
      </w:ins>
      <w:del w:id="689" w:author="Zhiyu Chen" w:date="2017-09-28T17:01:00Z">
        <w:r w:rsidR="00E06D7B">
          <w:delText>be observed</w:delText>
        </w:r>
      </w:del>
      <w:r w:rsidR="00E06D7B" w:rsidRPr="00F47FBF">
        <w:rPr>
          <w:lang w:val="en-US"/>
          <w:rPrChange w:id="690" w:author="Zhiyu Chen" w:date="2017-09-28T17:01:00Z">
            <w:rPr/>
          </w:rPrChange>
        </w:rPr>
        <w:t xml:space="preserve"> that the standard deviations of X and Y for the </w:t>
      </w:r>
      <w:ins w:id="691" w:author="Zhiyu Chen" w:date="2017-09-28T17:01:00Z">
        <w:r w:rsidRPr="00F47FBF">
          <w:rPr>
            <w:szCs w:val="40"/>
            <w:lang w:val="en-US"/>
          </w:rPr>
          <w:t>one</w:t>
        </w:r>
      </w:ins>
      <w:del w:id="692" w:author="Zhiyu Chen" w:date="2017-09-28T17:01:00Z">
        <w:r w:rsidR="00E06D7B">
          <w:delText>tests</w:delText>
        </w:r>
      </w:del>
      <w:r w:rsidR="00E06D7B" w:rsidRPr="00F47FBF">
        <w:rPr>
          <w:lang w:val="en-US"/>
          <w:rPrChange w:id="693" w:author="Zhiyu Chen" w:date="2017-09-28T17:01:00Z">
            <w:rPr/>
          </w:rPrChange>
        </w:rPr>
        <w:t xml:space="preserve"> with correction are larger than that for the </w:t>
      </w:r>
      <w:ins w:id="694" w:author="Zhiyu Chen" w:date="2017-09-28T17:01:00Z">
        <w:r w:rsidRPr="00F47FBF">
          <w:rPr>
            <w:szCs w:val="40"/>
            <w:lang w:val="en-US"/>
          </w:rPr>
          <w:t>one</w:t>
        </w:r>
      </w:ins>
      <w:del w:id="695" w:author="Zhiyu Chen" w:date="2017-09-28T17:01:00Z">
        <w:r w:rsidR="00E06D7B">
          <w:delText>tests</w:delText>
        </w:r>
      </w:del>
      <w:r w:rsidR="00E06D7B" w:rsidRPr="00F47FBF">
        <w:rPr>
          <w:lang w:val="en-US"/>
          <w:rPrChange w:id="696" w:author="Zhiyu Chen" w:date="2017-09-28T17:01:00Z">
            <w:rPr/>
          </w:rPrChange>
        </w:rPr>
        <w:t xml:space="preserve"> without correction</w:t>
      </w:r>
      <w:ins w:id="697" w:author="Zhiyu Chen" w:date="2017-09-28T17:01:00Z">
        <w:r w:rsidRPr="00F47FBF">
          <w:rPr>
            <w:szCs w:val="40"/>
            <w:lang w:val="en-US"/>
          </w:rPr>
          <w:t>. While</w:t>
        </w:r>
      </w:ins>
      <w:del w:id="698" w:author="Zhiyu Chen" w:date="2017-09-28T17:01:00Z">
        <w:r w:rsidR="00E06D7B">
          <w:delText>, while</w:delText>
        </w:r>
      </w:del>
      <w:r w:rsidR="00E06D7B" w:rsidRPr="00F47FBF">
        <w:rPr>
          <w:lang w:val="en-US"/>
          <w:rPrChange w:id="699" w:author="Zhiyu Chen" w:date="2017-09-28T17:01:00Z">
            <w:rPr/>
          </w:rPrChange>
        </w:rPr>
        <w:t xml:space="preserve"> the standard deviation of </w:t>
      </w:r>
      <w:del w:id="700" w:author="Zhiyu Chen" w:date="2017-09-28T17:01:00Z">
        <w:r w:rsidR="00E06D7B">
          <w:delText xml:space="preserve">the </w:delText>
        </w:r>
      </w:del>
      <w:r w:rsidR="00E06D7B" w:rsidRPr="00F47FBF">
        <w:rPr>
          <w:lang w:val="en-US"/>
          <w:rPrChange w:id="701" w:author="Zhiyu Chen" w:date="2017-09-28T17:01:00Z">
            <w:rPr/>
          </w:rPrChange>
        </w:rPr>
        <w:t xml:space="preserve">error </w:t>
      </w:r>
      <w:del w:id="702" w:author="Zhiyu Chen" w:date="2017-09-28T17:01:00Z">
        <w:r w:rsidR="00E06D7B">
          <w:delText xml:space="preserve">is smaller </w:delText>
        </w:r>
      </w:del>
      <w:r w:rsidR="00E06D7B" w:rsidRPr="00F47FBF">
        <w:rPr>
          <w:lang w:val="en-US"/>
          <w:rPrChange w:id="703" w:author="Zhiyu Chen" w:date="2017-09-28T17:01:00Z">
            <w:rPr/>
          </w:rPrChange>
        </w:rPr>
        <w:t xml:space="preserve">for the </w:t>
      </w:r>
      <w:ins w:id="704" w:author="Zhiyu Chen" w:date="2017-09-28T17:01:00Z">
        <w:r w:rsidRPr="00F47FBF">
          <w:rPr>
            <w:szCs w:val="40"/>
            <w:lang w:val="en-US"/>
          </w:rPr>
          <w:t>one</w:t>
        </w:r>
      </w:ins>
      <w:del w:id="705" w:author="Zhiyu Chen" w:date="2017-09-28T17:01:00Z">
        <w:r w:rsidR="00E06D7B">
          <w:delText>tests</w:delText>
        </w:r>
      </w:del>
      <w:r w:rsidR="00E06D7B" w:rsidRPr="00F47FBF">
        <w:rPr>
          <w:lang w:val="en-US"/>
          <w:rPrChange w:id="706" w:author="Zhiyu Chen" w:date="2017-09-28T17:01:00Z">
            <w:rPr/>
          </w:rPrChange>
        </w:rPr>
        <w:t xml:space="preserve"> with correction</w:t>
      </w:r>
      <w:del w:id="707" w:author="Zhiyu Chen" w:date="2017-09-28T17:01:00Z">
        <w:r w:rsidR="00E06D7B">
          <w:delText>. This</w:delText>
        </w:r>
      </w:del>
      <w:r w:rsidR="00E06D7B" w:rsidRPr="00F47FBF">
        <w:rPr>
          <w:lang w:val="en-US"/>
          <w:rPrChange w:id="708" w:author="Zhiyu Chen" w:date="2017-09-28T17:01:00Z">
            <w:rPr/>
          </w:rPrChange>
        </w:rPr>
        <w:t xml:space="preserve"> is </w:t>
      </w:r>
      <w:ins w:id="709" w:author="Zhiyu Chen" w:date="2017-09-28T17:01:00Z">
        <w:r w:rsidRPr="00F47FBF">
          <w:rPr>
            <w:szCs w:val="40"/>
            <w:lang w:val="en-US"/>
          </w:rPr>
          <w:t>smaller. Because</w:t>
        </w:r>
      </w:ins>
      <w:del w:id="710" w:author="Zhiyu Chen" w:date="2017-09-28T17:01:00Z">
        <w:r w:rsidR="00E06D7B">
          <w:delText>because,</w:delText>
        </w:r>
      </w:del>
      <w:r w:rsidR="00E06D7B" w:rsidRPr="00F47FBF">
        <w:rPr>
          <w:lang w:val="en-US"/>
          <w:rPrChange w:id="711" w:author="Zhiyu Chen" w:date="2017-09-28T17:01:00Z">
            <w:rPr/>
          </w:rPrChange>
        </w:rPr>
        <w:t xml:space="preserve"> with the </w:t>
      </w:r>
      <w:ins w:id="712" w:author="Zhiyu Chen" w:date="2017-09-28T17:01:00Z">
        <w:r w:rsidRPr="00F47FBF">
          <w:rPr>
            <w:szCs w:val="40"/>
            <w:lang w:val="en-US"/>
          </w:rPr>
          <w:t>correction</w:t>
        </w:r>
      </w:ins>
      <w:del w:id="713" w:author="Zhiyu Chen" w:date="2017-09-28T17:01:00Z">
        <w:r w:rsidR="00E06D7B">
          <w:delText>corrections,</w:delText>
        </w:r>
      </w:del>
      <w:r w:rsidR="00E06D7B" w:rsidRPr="00F47FBF">
        <w:rPr>
          <w:lang w:val="en-US"/>
          <w:rPrChange w:id="714" w:author="Zhiyu Chen" w:date="2017-09-28T17:01:00Z">
            <w:rPr/>
          </w:rPrChange>
        </w:rPr>
        <w:t xml:space="preserve"> the odometry readings will be closer to the actual traveled distance which varies </w:t>
      </w:r>
      <w:ins w:id="715" w:author="Zhiyu Chen" w:date="2017-09-28T17:01:00Z">
        <w:r w:rsidRPr="00F47FBF">
          <w:rPr>
            <w:szCs w:val="40"/>
            <w:lang w:val="en-US"/>
          </w:rPr>
          <w:t>at</w:t>
        </w:r>
      </w:ins>
      <w:del w:id="716" w:author="Zhiyu Chen" w:date="2017-09-28T17:01:00Z">
        <w:r w:rsidR="00E06D7B">
          <w:delText>for</w:delText>
        </w:r>
      </w:del>
      <w:r w:rsidR="00E06D7B" w:rsidRPr="00F47FBF">
        <w:rPr>
          <w:lang w:val="en-US"/>
          <w:rPrChange w:id="717" w:author="Zhiyu Chen" w:date="2017-09-28T17:01:00Z">
            <w:rPr/>
          </w:rPrChange>
        </w:rPr>
        <w:t xml:space="preserve"> each trial. However, for the </w:t>
      </w:r>
      <w:ins w:id="718" w:author="Zhiyu Chen" w:date="2017-09-28T17:01:00Z">
        <w:r w:rsidRPr="00F47FBF">
          <w:rPr>
            <w:szCs w:val="40"/>
            <w:lang w:val="en-US"/>
          </w:rPr>
          <w:t>one</w:t>
        </w:r>
      </w:ins>
      <w:del w:id="719" w:author="Zhiyu Chen" w:date="2017-09-28T17:01:00Z">
        <w:r w:rsidR="00E06D7B">
          <w:delText>trials</w:delText>
        </w:r>
      </w:del>
      <w:r w:rsidR="00E06D7B" w:rsidRPr="00F47FBF">
        <w:rPr>
          <w:lang w:val="en-US"/>
          <w:rPrChange w:id="720" w:author="Zhiyu Chen" w:date="2017-09-28T17:01:00Z">
            <w:rPr/>
          </w:rPrChange>
        </w:rPr>
        <w:t xml:space="preserve"> without correction, the odometer reading will always tend to be around (-15</w:t>
      </w:r>
      <w:ins w:id="721" w:author="Zhiyu Chen" w:date="2017-09-28T17:01:00Z">
        <w:r w:rsidRPr="00F47FBF">
          <w:rPr>
            <w:szCs w:val="40"/>
            <w:lang w:val="en-US"/>
          </w:rPr>
          <w:t>,-</w:t>
        </w:r>
      </w:ins>
      <w:del w:id="722" w:author="Zhiyu Chen" w:date="2017-09-28T17:01:00Z">
        <w:r w:rsidR="00E06D7B">
          <w:delText>, -</w:delText>
        </w:r>
      </w:del>
      <w:r w:rsidR="00E06D7B" w:rsidRPr="00F47FBF">
        <w:rPr>
          <w:lang w:val="en-US"/>
          <w:rPrChange w:id="723" w:author="Zhiyu Chen" w:date="2017-09-28T17:01:00Z">
            <w:rPr/>
          </w:rPrChange>
        </w:rPr>
        <w:t xml:space="preserve">15) due to our design. </w:t>
      </w:r>
      <w:ins w:id="724" w:author="Zhiyu Chen" w:date="2017-09-28T17:01:00Z">
        <w:r w:rsidRPr="00F47FBF">
          <w:rPr>
            <w:szCs w:val="40"/>
            <w:lang w:val="en-US"/>
          </w:rPr>
          <w:t>Thus</w:t>
        </w:r>
      </w:ins>
      <w:del w:id="725" w:author="Zhiyu Chen" w:date="2017-09-28T17:01:00Z">
        <w:r w:rsidR="00E06D7B">
          <w:delText>Therefore</w:delText>
        </w:r>
      </w:del>
      <w:r w:rsidR="00E06D7B" w:rsidRPr="00F47FBF">
        <w:rPr>
          <w:lang w:val="en-US"/>
          <w:rPrChange w:id="726" w:author="Zhiyu Chen" w:date="2017-09-28T17:01:00Z">
            <w:rPr/>
          </w:rPrChange>
        </w:rPr>
        <w:t xml:space="preserve">, the </w:t>
      </w:r>
      <w:ins w:id="727" w:author="Zhiyu Chen" w:date="2017-09-28T17:01:00Z">
        <w:r w:rsidRPr="00F47FBF">
          <w:rPr>
            <w:szCs w:val="40"/>
            <w:lang w:val="en-US"/>
          </w:rPr>
          <w:t>one</w:t>
        </w:r>
      </w:ins>
      <w:del w:id="728" w:author="Zhiyu Chen" w:date="2017-09-28T17:01:00Z">
        <w:r w:rsidR="00E06D7B">
          <w:delText>tests</w:delText>
        </w:r>
      </w:del>
      <w:r w:rsidR="00E06D7B" w:rsidRPr="00F47FBF">
        <w:rPr>
          <w:lang w:val="en-US"/>
          <w:rPrChange w:id="729" w:author="Zhiyu Chen" w:date="2017-09-28T17:01:00Z">
            <w:rPr/>
          </w:rPrChange>
        </w:rPr>
        <w:t xml:space="preserve"> with correction will have </w:t>
      </w:r>
      <w:del w:id="730" w:author="Zhiyu Chen" w:date="2017-09-28T17:01:00Z">
        <w:r w:rsidR="00E06D7B">
          <w:delText xml:space="preserve">data that is more scattered, thus having </w:delText>
        </w:r>
      </w:del>
      <w:r w:rsidR="00E06D7B" w:rsidRPr="00F47FBF">
        <w:rPr>
          <w:lang w:val="en-US"/>
          <w:rPrChange w:id="731" w:author="Zhiyu Chen" w:date="2017-09-28T17:01:00Z">
            <w:rPr/>
          </w:rPrChange>
        </w:rPr>
        <w:t xml:space="preserve">a larger </w:t>
      </w:r>
      <w:ins w:id="732" w:author="Zhiyu Chen" w:date="2017-09-28T17:01:00Z">
        <w:r w:rsidRPr="00F47FBF">
          <w:rPr>
            <w:szCs w:val="40"/>
            <w:lang w:val="en-US"/>
          </w:rPr>
          <w:t xml:space="preserve">scattering and thus a bigger </w:t>
        </w:r>
      </w:ins>
      <w:r w:rsidR="00E06D7B" w:rsidRPr="00F47FBF">
        <w:rPr>
          <w:lang w:val="en-US"/>
          <w:rPrChange w:id="733" w:author="Zhiyu Chen" w:date="2017-09-28T17:01:00Z">
            <w:rPr/>
          </w:rPrChange>
        </w:rPr>
        <w:t xml:space="preserve">standard </w:t>
      </w:r>
      <w:r w:rsidR="00E06D7B" w:rsidRPr="00F47FBF">
        <w:rPr>
          <w:lang w:val="en-US"/>
          <w:rPrChange w:id="734" w:author="Zhiyu Chen" w:date="2017-09-28T17:01:00Z">
            <w:rPr/>
          </w:rPrChange>
        </w:rPr>
        <w:lastRenderedPageBreak/>
        <w:t xml:space="preserve">deviation. </w:t>
      </w:r>
      <w:ins w:id="735" w:author="Zhiyu Chen" w:date="2017-09-28T17:01:00Z">
        <w:r w:rsidRPr="00F47FBF">
          <w:rPr>
            <w:szCs w:val="40"/>
            <w:lang w:val="en-US"/>
          </w:rPr>
          <w:t>While for errors, as</w:t>
        </w:r>
      </w:ins>
      <w:del w:id="736" w:author="Zhiyu Chen" w:date="2017-09-28T17:01:00Z">
        <w:r w:rsidR="00E06D7B">
          <w:delText>Since</w:delText>
        </w:r>
      </w:del>
      <w:r w:rsidR="00E06D7B" w:rsidRPr="00F47FBF">
        <w:rPr>
          <w:lang w:val="en-US"/>
          <w:rPrChange w:id="737" w:author="Zhiyu Chen" w:date="2017-09-28T17:01:00Z">
            <w:rPr/>
          </w:rPrChange>
        </w:rPr>
        <w:t xml:space="preserve"> the X and Y </w:t>
      </w:r>
      <w:del w:id="738" w:author="Zhiyu Chen" w:date="2017-09-28T17:01:00Z">
        <w:r w:rsidR="00E06D7B">
          <w:delText xml:space="preserve">values </w:delText>
        </w:r>
      </w:del>
      <w:r w:rsidR="00E06D7B" w:rsidRPr="00F47FBF">
        <w:rPr>
          <w:lang w:val="en-US"/>
          <w:rPrChange w:id="739" w:author="Zhiyu Chen" w:date="2017-09-28T17:01:00Z">
            <w:rPr/>
          </w:rPrChange>
        </w:rPr>
        <w:t xml:space="preserve">after correction will be closer to </w:t>
      </w:r>
      <m:oMath>
        <m:sSub>
          <m:sSubPr>
            <m:ctrlPr>
              <w:ins w:id="740" w:author="Zhiyu Chen" w:date="2017-09-28T17:01:00Z">
                <w:rPr>
                  <w:rFonts w:ascii="Cambria Math" w:hAnsi="Cambria Math"/>
                  <w:szCs w:val="40"/>
                  <w:lang w:val="en-US"/>
                </w:rPr>
              </w:ins>
            </m:ctrlPr>
          </m:sSubPr>
          <m:e>
            <m:r>
              <w:ins w:id="741" w:author="Zhiyu Chen" w:date="2017-09-28T17:01:00Z">
                <w:rPr>
                  <w:rFonts w:ascii="Cambria Math" w:hAnsi="Cambria Math"/>
                  <w:szCs w:val="40"/>
                  <w:lang w:val="en-US"/>
                </w:rPr>
                <m:t>X</m:t>
              </w:ins>
            </m:r>
          </m:e>
          <m:sub>
            <m:r>
              <w:ins w:id="742" w:author="Zhiyu Chen" w:date="2017-09-28T17:01:00Z">
                <w:rPr>
                  <w:rFonts w:ascii="Cambria Math" w:hAnsi="Cambria Math"/>
                  <w:szCs w:val="40"/>
                  <w:lang w:val="en-US"/>
                </w:rPr>
                <m:t>F</m:t>
              </w:ins>
            </m:r>
          </m:sub>
        </m:sSub>
      </m:oMath>
      <w:del w:id="743" w:author="Zhiyu Chen" w:date="2017-09-28T17:01:00Z">
        <w:r w:rsidR="00E06D7B">
          <w:rPr>
            <w:rFonts w:ascii="Cambria Math" w:eastAsia="Cambria Math" w:hAnsi="Cambria Math" w:cs="Cambria Math"/>
          </w:rPr>
          <w:delText>𝑋</w:delText>
        </w:r>
        <w:r w:rsidR="00E06D7B">
          <w:rPr>
            <w:rFonts w:ascii="Cambria Math" w:eastAsia="Cambria Math" w:hAnsi="Cambria Math" w:cs="Cambria Math"/>
            <w:vertAlign w:val="subscript"/>
          </w:rPr>
          <w:delText>𝐹</w:delText>
        </w:r>
      </w:del>
      <w:r w:rsidR="00E06D7B" w:rsidRPr="00F47FBF">
        <w:rPr>
          <w:lang w:val="en-US"/>
          <w:rPrChange w:id="744" w:author="Zhiyu Chen" w:date="2017-09-28T17:01:00Z">
            <w:rPr/>
          </w:rPrChange>
        </w:rPr>
        <w:t xml:space="preserve"> and </w:t>
      </w:r>
      <m:oMath>
        <m:sSub>
          <m:sSubPr>
            <m:ctrlPr>
              <w:ins w:id="745" w:author="Zhiyu Chen" w:date="2017-09-28T17:01:00Z">
                <w:rPr>
                  <w:rFonts w:ascii="Cambria Math" w:hAnsi="Cambria Math"/>
                  <w:szCs w:val="40"/>
                  <w:lang w:val="en-US"/>
                </w:rPr>
              </w:ins>
            </m:ctrlPr>
          </m:sSubPr>
          <m:e>
            <m:r>
              <w:ins w:id="746" w:author="Zhiyu Chen" w:date="2017-09-28T17:01:00Z">
                <w:rPr>
                  <w:rFonts w:ascii="Cambria Math" w:hAnsi="Cambria Math"/>
                  <w:szCs w:val="40"/>
                  <w:lang w:val="en-US"/>
                </w:rPr>
                <m:t>Y</m:t>
              </w:ins>
            </m:r>
          </m:e>
          <m:sub>
            <m:r>
              <w:ins w:id="747" w:author="Zhiyu Chen" w:date="2017-09-28T17:01:00Z">
                <w:rPr>
                  <w:rFonts w:ascii="Cambria Math" w:hAnsi="Cambria Math"/>
                  <w:szCs w:val="40"/>
                  <w:lang w:val="en-US"/>
                </w:rPr>
                <m:t>F</m:t>
              </w:ins>
            </m:r>
          </m:sub>
        </m:sSub>
      </m:oMath>
      <w:del w:id="748" w:author="Zhiyu Chen" w:date="2017-09-28T17:01:00Z">
        <w:r w:rsidR="00E06D7B">
          <w:rPr>
            <w:rFonts w:ascii="Cambria Math" w:eastAsia="Cambria Math" w:hAnsi="Cambria Math" w:cs="Cambria Math"/>
          </w:rPr>
          <w:delText>𝑌</w:delText>
        </w:r>
        <w:r w:rsidR="00E06D7B">
          <w:rPr>
            <w:rFonts w:ascii="Cambria Math" w:eastAsia="Cambria Math" w:hAnsi="Cambria Math" w:cs="Cambria Math"/>
            <w:vertAlign w:val="subscript"/>
          </w:rPr>
          <w:delText>𝐹</w:delText>
        </w:r>
        <w:r w:rsidR="00E06D7B">
          <w:delText>,</w:delText>
        </w:r>
      </w:del>
      <w:r w:rsidR="00E06D7B" w:rsidRPr="00F47FBF">
        <w:rPr>
          <w:lang w:val="en-US"/>
          <w:rPrChange w:id="749" w:author="Zhiyu Chen" w:date="2017-09-28T17:01:00Z">
            <w:rPr/>
          </w:rPrChange>
        </w:rPr>
        <w:t xml:space="preserve"> the errors calculated from these </w:t>
      </w:r>
      <w:ins w:id="750" w:author="Zhiyu Chen" w:date="2017-09-28T17:01:00Z">
        <w:r w:rsidRPr="00F47FBF">
          <w:rPr>
            <w:szCs w:val="40"/>
            <w:lang w:val="en-US"/>
          </w:rPr>
          <w:t>values</w:t>
        </w:r>
      </w:ins>
      <w:del w:id="751" w:author="Zhiyu Chen" w:date="2017-09-28T17:01:00Z">
        <w:r w:rsidR="00E06D7B">
          <w:delText>points</w:delText>
        </w:r>
      </w:del>
      <w:r w:rsidR="00E06D7B" w:rsidRPr="00F47FBF">
        <w:rPr>
          <w:lang w:val="en-US"/>
          <w:rPrChange w:id="752" w:author="Zhiyu Chen" w:date="2017-09-28T17:01:00Z">
            <w:rPr/>
          </w:rPrChange>
        </w:rPr>
        <w:t xml:space="preserve"> will be more precise and will have a smaller standard deviation. So, the correction program </w:t>
      </w:r>
      <w:ins w:id="753" w:author="Zhiyu Chen" w:date="2017-09-28T17:01:00Z">
        <w:r w:rsidRPr="00F47FBF">
          <w:rPr>
            <w:szCs w:val="40"/>
            <w:lang w:val="en-US"/>
          </w:rPr>
          <w:t>can provide</w:t>
        </w:r>
      </w:ins>
      <w:del w:id="754" w:author="Zhiyu Chen" w:date="2017-09-28T17:01:00Z">
        <w:r w:rsidR="00E06D7B">
          <w:delText>provides</w:delText>
        </w:r>
      </w:del>
      <w:r w:rsidR="00E06D7B" w:rsidRPr="00F47FBF">
        <w:rPr>
          <w:lang w:val="en-US"/>
          <w:rPrChange w:id="755" w:author="Zhiyu Chen" w:date="2017-09-28T17:01:00Z">
            <w:rPr/>
          </w:rPrChange>
        </w:rPr>
        <w:t xml:space="preserve"> us </w:t>
      </w:r>
      <w:ins w:id="756" w:author="Zhiyu Chen" w:date="2017-09-28T17:01:00Z">
        <w:r w:rsidRPr="00F47FBF">
          <w:rPr>
            <w:szCs w:val="40"/>
            <w:lang w:val="en-US"/>
          </w:rPr>
          <w:t>a</w:t>
        </w:r>
      </w:ins>
      <w:del w:id="757" w:author="Zhiyu Chen" w:date="2017-09-28T17:01:00Z">
        <w:r w:rsidR="00E06D7B">
          <w:delText>with</w:delText>
        </w:r>
      </w:del>
      <w:r w:rsidR="00E06D7B" w:rsidRPr="00F47FBF">
        <w:rPr>
          <w:lang w:val="en-US"/>
          <w:rPrChange w:id="758" w:author="Zhiyu Chen" w:date="2017-09-28T17:01:00Z">
            <w:rPr/>
          </w:rPrChange>
        </w:rPr>
        <w:t xml:space="preserve"> more accurate </w:t>
      </w:r>
      <w:ins w:id="759" w:author="Zhiyu Chen" w:date="2017-09-28T17:01:00Z">
        <w:r w:rsidRPr="00F47FBF">
          <w:rPr>
            <w:szCs w:val="40"/>
            <w:lang w:val="en-US"/>
          </w:rPr>
          <w:t>travelling distance.</w:t>
        </w:r>
      </w:ins>
      <w:del w:id="760" w:author="Zhiyu Chen" w:date="2017-09-28T17:01:00Z">
        <w:r w:rsidR="00E06D7B">
          <w:delText xml:space="preserve">odometry with reliability. </w:delText>
        </w:r>
      </w:del>
    </w:p>
    <w:p w14:paraId="34815ABE" w14:textId="77777777" w:rsidR="00404712" w:rsidRDefault="00D67DCF" w:rsidP="009D13C2">
      <w:pPr>
        <w:pStyle w:val="a9"/>
        <w:rPr>
          <w:ins w:id="761" w:author="Zhiyu Chen" w:date="2017-09-28T17:01:00Z"/>
          <w:szCs w:val="40"/>
          <w:lang w:val="en-US"/>
        </w:rPr>
      </w:pPr>
      <w:ins w:id="762" w:author="Zhiyu Chen" w:date="2017-09-28T17:01:00Z">
        <w:r w:rsidRPr="00F47FBF">
          <w:rPr>
            <w:szCs w:val="40"/>
            <w:lang w:val="en-US"/>
          </w:rPr>
          <w:t xml:space="preserve">  </w:t>
        </w:r>
        <w:r w:rsidR="00F47FBF" w:rsidRPr="00F47FBF">
          <w:rPr>
            <w:szCs w:val="40"/>
            <w:lang w:val="en-US"/>
          </w:rPr>
          <w:t xml:space="preserve"> </w:t>
        </w:r>
      </w:ins>
    </w:p>
    <w:p w14:paraId="2FB12249" w14:textId="24296F6D" w:rsidR="0029092E" w:rsidRPr="00F47FBF" w:rsidRDefault="00404712" w:rsidP="009D13C2">
      <w:pPr>
        <w:pStyle w:val="a9"/>
        <w:rPr>
          <w:lang w:val="en-US"/>
          <w:rPrChange w:id="763" w:author="Zhiyu Chen" w:date="2017-09-28T17:01:00Z">
            <w:rPr/>
          </w:rPrChange>
        </w:rPr>
        <w:pPrChange w:id="764" w:author="Zhiyu Chen" w:date="2017-09-28T17:01:00Z">
          <w:pPr>
            <w:ind w:left="-15"/>
          </w:pPr>
        </w:pPrChange>
      </w:pPr>
      <w:ins w:id="765" w:author="Zhiyu Chen" w:date="2017-09-28T17:01:00Z">
        <w:r>
          <w:rPr>
            <w:szCs w:val="40"/>
            <w:lang w:val="en-US"/>
          </w:rPr>
          <w:t xml:space="preserve">  </w:t>
        </w:r>
        <w:r w:rsidR="00F47FBF" w:rsidRPr="00F47FBF">
          <w:rPr>
            <w:szCs w:val="40"/>
            <w:lang w:val="en-US"/>
          </w:rPr>
          <w:t xml:space="preserve"> </w:t>
        </w:r>
        <w:r w:rsidR="00D67DCF" w:rsidRPr="00F47FBF">
          <w:rPr>
            <w:szCs w:val="40"/>
            <w:lang w:val="en-US"/>
          </w:rPr>
          <w:t xml:space="preserve">Due to the logic of </w:t>
        </w:r>
      </w:ins>
      <w:del w:id="766" w:author="Zhiyu Chen" w:date="2017-09-28T17:01:00Z">
        <w:r w:rsidR="00E06D7B">
          <w:delText xml:space="preserve">In </w:delText>
        </w:r>
      </w:del>
      <w:r w:rsidR="00E06D7B" w:rsidRPr="00F47FBF">
        <w:rPr>
          <w:lang w:val="en-US"/>
          <w:rPrChange w:id="767" w:author="Zhiyu Chen" w:date="2017-09-28T17:01:00Z">
            <w:rPr/>
          </w:rPrChange>
        </w:rPr>
        <w:t>our design</w:t>
      </w:r>
      <w:del w:id="768" w:author="Zhiyu Chen" w:date="2017-09-28T17:01:00Z">
        <w:r w:rsidR="00E06D7B">
          <w:delText xml:space="preserve"> logic</w:delText>
        </w:r>
      </w:del>
      <w:r w:rsidR="00E06D7B" w:rsidRPr="00F47FBF">
        <w:rPr>
          <w:lang w:val="en-US"/>
          <w:rPrChange w:id="769" w:author="Zhiyu Chen" w:date="2017-09-28T17:01:00Z">
            <w:rPr/>
          </w:rPrChange>
        </w:rPr>
        <w:t xml:space="preserve">, we added one square length to the axis </w:t>
      </w:r>
      <w:ins w:id="770" w:author="Zhiyu Chen" w:date="2017-09-28T17:01:00Z">
        <w:r w:rsidR="00D67DCF" w:rsidRPr="00F47FBF">
          <w:rPr>
            <w:szCs w:val="40"/>
            <w:lang w:val="en-US"/>
          </w:rPr>
          <w:t xml:space="preserve">of </w:t>
        </w:r>
      </w:ins>
      <w:r w:rsidR="00E06D7B" w:rsidRPr="00F47FBF">
        <w:rPr>
          <w:lang w:val="en-US"/>
          <w:rPrChange w:id="771" w:author="Zhiyu Chen" w:date="2017-09-28T17:01:00Z">
            <w:rPr/>
          </w:rPrChange>
        </w:rPr>
        <w:t xml:space="preserve">corresponding </w:t>
      </w:r>
      <w:del w:id="772" w:author="Zhiyu Chen" w:date="2017-09-28T17:01:00Z">
        <w:r w:rsidR="00E06D7B">
          <w:delText xml:space="preserve">to the </w:delText>
        </w:r>
      </w:del>
      <w:r w:rsidR="00E06D7B" w:rsidRPr="00F47FBF">
        <w:rPr>
          <w:lang w:val="en-US"/>
          <w:rPrChange w:id="773" w:author="Zhiyu Chen" w:date="2017-09-28T17:01:00Z">
            <w:rPr/>
          </w:rPrChange>
        </w:rPr>
        <w:t>travelling direction</w:t>
      </w:r>
      <w:del w:id="774" w:author="Zhiyu Chen" w:date="2017-09-28T17:01:00Z">
        <w:r w:rsidR="00E06D7B">
          <w:delText>,</w:delText>
        </w:r>
      </w:del>
      <w:r w:rsidR="00E06D7B" w:rsidRPr="00F47FBF">
        <w:rPr>
          <w:lang w:val="en-US"/>
          <w:rPrChange w:id="775" w:author="Zhiyu Chen" w:date="2017-09-28T17:01:00Z">
            <w:rPr/>
          </w:rPrChange>
        </w:rPr>
        <w:t xml:space="preserve"> and </w:t>
      </w:r>
      <w:ins w:id="776" w:author="Zhiyu Chen" w:date="2017-09-28T17:01:00Z">
        <w:r w:rsidR="00D67DCF" w:rsidRPr="00F47FBF">
          <w:rPr>
            <w:szCs w:val="40"/>
            <w:lang w:val="en-US"/>
          </w:rPr>
          <w:t>adjust</w:t>
        </w:r>
      </w:ins>
      <w:del w:id="777" w:author="Zhiyu Chen" w:date="2017-09-28T17:01:00Z">
        <w:r w:rsidR="00E06D7B">
          <w:delText>made adjustments to</w:delText>
        </w:r>
      </w:del>
      <w:r w:rsidR="00E06D7B" w:rsidRPr="00F47FBF">
        <w:rPr>
          <w:lang w:val="en-US"/>
          <w:rPrChange w:id="778" w:author="Zhiyu Chen" w:date="2017-09-28T17:01:00Z">
            <w:rPr/>
          </w:rPrChange>
        </w:rPr>
        <w:t xml:space="preserve"> the odometer’s </w:t>
      </w:r>
      <w:ins w:id="779" w:author="Zhiyu Chen" w:date="2017-09-28T17:01:00Z">
        <w:r w:rsidR="00D67DCF" w:rsidRPr="00F47FBF">
          <w:rPr>
            <w:szCs w:val="40"/>
            <w:lang w:val="en-US"/>
          </w:rPr>
          <w:t>reading</w:t>
        </w:r>
      </w:ins>
      <w:del w:id="780" w:author="Zhiyu Chen" w:date="2017-09-28T17:01:00Z">
        <w:r w:rsidR="00E06D7B">
          <w:delText>readings</w:delText>
        </w:r>
      </w:del>
      <w:r w:rsidR="00E06D7B" w:rsidRPr="00F47FBF">
        <w:rPr>
          <w:lang w:val="en-US"/>
          <w:rPrChange w:id="781" w:author="Zhiyu Chen" w:date="2017-09-28T17:01:00Z">
            <w:rPr/>
          </w:rPrChange>
        </w:rPr>
        <w:t xml:space="preserve"> accordingly. </w:t>
      </w:r>
      <w:ins w:id="782" w:author="Zhiyu Chen" w:date="2017-09-28T17:01:00Z">
        <w:r w:rsidR="00D67DCF" w:rsidRPr="00F47FBF">
          <w:rPr>
            <w:szCs w:val="40"/>
            <w:lang w:val="en-US"/>
          </w:rPr>
          <w:t>Because</w:t>
        </w:r>
      </w:ins>
      <w:del w:id="783" w:author="Zhiyu Chen" w:date="2017-09-28T17:01:00Z">
        <w:r w:rsidR="00E06D7B">
          <w:delText>Since</w:delText>
        </w:r>
      </w:del>
      <w:r w:rsidR="00E06D7B" w:rsidRPr="00F47FBF">
        <w:rPr>
          <w:lang w:val="en-US"/>
          <w:rPrChange w:id="784" w:author="Zhiyu Chen" w:date="2017-09-28T17:01:00Z">
            <w:rPr/>
          </w:rPrChange>
        </w:rPr>
        <w:t xml:space="preserve"> the final edge </w:t>
      </w:r>
      <w:ins w:id="785" w:author="Zhiyu Chen" w:date="2017-09-28T17:01:00Z">
        <w:r w:rsidR="00D67DCF" w:rsidRPr="00F47FBF">
          <w:rPr>
            <w:szCs w:val="40"/>
            <w:lang w:val="en-US"/>
          </w:rPr>
          <w:t>is</w:t>
        </w:r>
      </w:ins>
      <w:del w:id="786" w:author="Zhiyu Chen" w:date="2017-09-28T17:01:00Z">
        <w:r w:rsidR="00E06D7B">
          <w:delText>was</w:delText>
        </w:r>
      </w:del>
      <w:r w:rsidR="00E06D7B" w:rsidRPr="00F47FBF">
        <w:rPr>
          <w:lang w:val="en-US"/>
          <w:rPrChange w:id="787" w:author="Zhiyu Chen" w:date="2017-09-28T17:01:00Z">
            <w:rPr/>
          </w:rPrChange>
        </w:rPr>
        <w:t xml:space="preserve"> along </w:t>
      </w:r>
      <w:ins w:id="788" w:author="Zhiyu Chen" w:date="2017-09-28T17:01:00Z">
        <w:r w:rsidR="00D67DCF" w:rsidRPr="00F47FBF">
          <w:rPr>
            <w:szCs w:val="40"/>
            <w:lang w:val="en-US"/>
          </w:rPr>
          <w:t>X-axis, so</w:t>
        </w:r>
      </w:ins>
      <w:del w:id="789" w:author="Zhiyu Chen" w:date="2017-09-28T17:01:00Z">
        <w:r w:rsidR="00E06D7B">
          <w:delText>the Xaxis,</w:delText>
        </w:r>
      </w:del>
      <w:r w:rsidR="00E06D7B" w:rsidRPr="00F47FBF">
        <w:rPr>
          <w:lang w:val="en-US"/>
          <w:rPrChange w:id="790" w:author="Zhiyu Chen" w:date="2017-09-28T17:01:00Z">
            <w:rPr/>
          </w:rPrChange>
        </w:rPr>
        <w:t xml:space="preserve"> our reading for X </w:t>
      </w:r>
      <w:ins w:id="791" w:author="Zhiyu Chen" w:date="2017-09-28T17:01:00Z">
        <w:r w:rsidR="00D67DCF" w:rsidRPr="00F47FBF">
          <w:rPr>
            <w:szCs w:val="40"/>
            <w:lang w:val="en-US"/>
          </w:rPr>
          <w:t>will be</w:t>
        </w:r>
      </w:ins>
      <w:del w:id="792" w:author="Zhiyu Chen" w:date="2017-09-28T17:01:00Z">
        <w:r w:rsidR="00E06D7B">
          <w:delText>was</w:delText>
        </w:r>
      </w:del>
      <w:r w:rsidR="00E06D7B" w:rsidRPr="00F47FBF">
        <w:rPr>
          <w:lang w:val="en-US"/>
          <w:rPrChange w:id="793" w:author="Zhiyu Chen" w:date="2017-09-28T17:01:00Z">
            <w:rPr/>
          </w:rPrChange>
        </w:rPr>
        <w:t xml:space="preserve"> closer to the actual traveling distance. </w:t>
      </w:r>
      <w:ins w:id="794" w:author="Zhiyu Chen" w:date="2017-09-28T17:01:00Z">
        <w:r w:rsidR="00D67DCF" w:rsidRPr="00F47FBF">
          <w:rPr>
            <w:szCs w:val="40"/>
            <w:lang w:val="en-US"/>
          </w:rPr>
          <w:t>Thus, for</w:t>
        </w:r>
      </w:ins>
      <w:del w:id="795" w:author="Zhiyu Chen" w:date="2017-09-28T17:01:00Z">
        <w:r w:rsidR="00E06D7B">
          <w:delText>Therefore, when measuring</w:delText>
        </w:r>
      </w:del>
      <w:r w:rsidR="00E06D7B" w:rsidRPr="00F47FBF">
        <w:rPr>
          <w:lang w:val="en-US"/>
          <w:rPrChange w:id="796" w:author="Zhiyu Chen" w:date="2017-09-28T17:01:00Z">
            <w:rPr/>
          </w:rPrChange>
        </w:rPr>
        <w:t xml:space="preserve"> the </w:t>
      </w:r>
      <w:ins w:id="797" w:author="Zhiyu Chen" w:date="2017-09-28T17:01:00Z">
        <w:r w:rsidR="00D67DCF" w:rsidRPr="00F47FBF">
          <w:rPr>
            <w:szCs w:val="40"/>
            <w:lang w:val="en-US"/>
          </w:rPr>
          <w:t>calculating the errors</w:t>
        </w:r>
      </w:ins>
      <w:del w:id="798" w:author="Zhiyu Chen" w:date="2017-09-28T17:01:00Z">
        <w:r w:rsidR="00E06D7B">
          <w:delText>final positions</w:delText>
        </w:r>
      </w:del>
      <w:r w:rsidR="00E06D7B" w:rsidRPr="00F47FBF">
        <w:rPr>
          <w:lang w:val="en-US"/>
          <w:rPrChange w:id="799" w:author="Zhiyu Chen" w:date="2017-09-28T17:01:00Z">
            <w:rPr/>
          </w:rPrChange>
        </w:rPr>
        <w:t xml:space="preserve">, we </w:t>
      </w:r>
      <w:ins w:id="800" w:author="Zhiyu Chen" w:date="2017-09-28T17:01:00Z">
        <w:r w:rsidR="00D67DCF" w:rsidRPr="00F47FBF">
          <w:rPr>
            <w:szCs w:val="40"/>
            <w:lang w:val="en-US"/>
          </w:rPr>
          <w:t>shall get</w:t>
        </w:r>
      </w:ins>
      <w:del w:id="801" w:author="Zhiyu Chen" w:date="2017-09-28T17:01:00Z">
        <w:r w:rsidR="00E06D7B">
          <w:delText>observed</w:delText>
        </w:r>
      </w:del>
      <w:r w:rsidR="00E06D7B" w:rsidRPr="00F47FBF">
        <w:rPr>
          <w:lang w:val="en-US"/>
          <w:rPrChange w:id="802" w:author="Zhiyu Chen" w:date="2017-09-28T17:01:00Z">
            <w:rPr/>
          </w:rPrChange>
        </w:rPr>
        <w:t xml:space="preserve"> a smaller value for the X-axis.</w:t>
      </w:r>
      <w:del w:id="803" w:author="Zhiyu Chen" w:date="2017-09-28T17:01:00Z">
        <w:r w:rsidR="00E06D7B">
          <w:delText xml:space="preserve"> </w:delText>
        </w:r>
      </w:del>
    </w:p>
    <w:p w14:paraId="64A472B3" w14:textId="77777777" w:rsidR="00D67DCF" w:rsidRPr="00D67DCF" w:rsidRDefault="00D67DCF" w:rsidP="00D67DCF">
      <w:pPr>
        <w:rPr>
          <w:ins w:id="804" w:author="Zhiyu Chen" w:date="2017-09-28T17:01:00Z"/>
          <w:sz w:val="40"/>
          <w:u w:val="single"/>
        </w:rPr>
      </w:pPr>
    </w:p>
    <w:p w14:paraId="13D12F85" w14:textId="77777777" w:rsidR="00A250B0" w:rsidRDefault="00A250B0" w:rsidP="00A250B0">
      <w:pPr>
        <w:rPr>
          <w:ins w:id="805" w:author="Zhiyu Chen" w:date="2017-09-28T17:01:00Z"/>
        </w:rPr>
      </w:pPr>
    </w:p>
    <w:p w14:paraId="5B18C9C5" w14:textId="77777777" w:rsidR="00D67DCF" w:rsidRDefault="00D67DCF" w:rsidP="00A250B0">
      <w:pPr>
        <w:rPr>
          <w:ins w:id="806" w:author="Zhiyu Chen" w:date="2017-09-28T17:01:00Z"/>
        </w:rPr>
      </w:pPr>
    </w:p>
    <w:p w14:paraId="397D0736" w14:textId="77777777" w:rsidR="0029092E" w:rsidRDefault="00E06D7B">
      <w:pPr>
        <w:spacing w:after="158"/>
        <w:rPr>
          <w:del w:id="807" w:author="Zhiyu Chen" w:date="2017-09-28T17:01:00Z"/>
        </w:rPr>
      </w:pPr>
      <w:del w:id="808" w:author="Zhiyu Chen" w:date="2017-09-28T17:01:00Z">
        <w:r>
          <w:delText xml:space="preserve"> </w:delText>
        </w:r>
      </w:del>
    </w:p>
    <w:p w14:paraId="0C8A8168" w14:textId="77777777" w:rsidR="0029092E" w:rsidRDefault="00E06D7B">
      <w:pPr>
        <w:rPr>
          <w:del w:id="809" w:author="Zhiyu Chen" w:date="2017-09-28T17:01:00Z"/>
        </w:rPr>
      </w:pPr>
      <w:del w:id="810" w:author="Zhiyu Chen" w:date="2017-09-28T17:01:00Z">
        <w:r>
          <w:delText xml:space="preserve"> </w:delText>
        </w:r>
      </w:del>
    </w:p>
    <w:p w14:paraId="38931DA4" w14:textId="77777777" w:rsidR="0029092E" w:rsidRDefault="00E06D7B">
      <w:pPr>
        <w:spacing w:after="0"/>
        <w:rPr>
          <w:del w:id="811" w:author="Zhiyu Chen" w:date="2017-09-28T17:01:00Z"/>
        </w:rPr>
      </w:pPr>
      <w:del w:id="812" w:author="Zhiyu Chen" w:date="2017-09-28T17:01:00Z">
        <w:r>
          <w:delText xml:space="preserve"> </w:delText>
        </w:r>
      </w:del>
    </w:p>
    <w:p w14:paraId="7EE4F284" w14:textId="77777777" w:rsidR="0029092E" w:rsidRPr="00404712" w:rsidRDefault="00E06D7B" w:rsidP="00404712">
      <w:pPr>
        <w:pStyle w:val="a9"/>
        <w:numPr>
          <w:ilvl w:val="0"/>
          <w:numId w:val="2"/>
        </w:numPr>
        <w:rPr>
          <w:sz w:val="40"/>
          <w:u w:val="single"/>
          <w:rPrChange w:id="813" w:author="Zhiyu Chen" w:date="2017-09-28T17:01:00Z">
            <w:rPr/>
          </w:rPrChange>
        </w:rPr>
        <w:pPrChange w:id="814" w:author="Zhiyu Chen" w:date="2017-09-28T17:01:00Z">
          <w:pPr>
            <w:numPr>
              <w:numId w:val="1"/>
            </w:numPr>
            <w:spacing w:after="0" w:line="259" w:lineRule="auto"/>
            <w:ind w:left="705" w:hanging="360"/>
          </w:pPr>
        </w:pPrChange>
      </w:pPr>
      <w:r w:rsidRPr="00AD50A2">
        <w:rPr>
          <w:sz w:val="40"/>
          <w:u w:val="single"/>
          <w:rPrChange w:id="815" w:author="Zhiyu Chen" w:date="2017-09-28T17:01:00Z">
            <w:rPr>
              <w:sz w:val="40"/>
              <w:u w:val="single" w:color="000000"/>
            </w:rPr>
          </w:rPrChange>
        </w:rPr>
        <w:t>Observations and Conclusions:</w:t>
      </w:r>
      <w:del w:id="816" w:author="Zhiyu Chen" w:date="2017-09-28T17:01:00Z">
        <w:r>
          <w:rPr>
            <w:sz w:val="40"/>
          </w:rPr>
          <w:delText xml:space="preserve"> </w:delText>
        </w:r>
      </w:del>
    </w:p>
    <w:p w14:paraId="3038BF45" w14:textId="77777777" w:rsidR="0029092E" w:rsidRDefault="00E06D7B" w:rsidP="00404712">
      <w:pPr>
        <w:pStyle w:val="a9"/>
        <w:ind w:firstLine="203"/>
        <w:pPrChange w:id="817" w:author="Zhiyu Chen" w:date="2017-09-28T17:01:00Z">
          <w:pPr>
            <w:spacing w:after="160" w:line="259" w:lineRule="auto"/>
            <w:ind w:left="924" w:firstLine="0"/>
          </w:pPr>
        </w:pPrChange>
      </w:pPr>
      <w:del w:id="818" w:author="Zhiyu Chen" w:date="2017-09-28T17:01:00Z">
        <w:r>
          <w:delText xml:space="preserve"> </w:delText>
        </w:r>
      </w:del>
    </w:p>
    <w:p w14:paraId="0C0E83B9" w14:textId="4A2DFE01" w:rsidR="0029092E" w:rsidRDefault="00E06D7B" w:rsidP="00404712">
      <w:pPr>
        <w:pStyle w:val="a9"/>
        <w:ind w:firstLine="203"/>
        <w:pPrChange w:id="819" w:author="Zhiyu Chen" w:date="2017-09-28T17:01:00Z">
          <w:pPr>
            <w:ind w:left="-15"/>
          </w:pPr>
        </w:pPrChange>
      </w:pPr>
      <w:r>
        <w:t xml:space="preserve">According to the data we observed from </w:t>
      </w:r>
      <w:del w:id="820" w:author="Zhiyu Chen" w:date="2017-09-28T17:01:00Z">
        <w:r>
          <w:delText xml:space="preserve">the </w:delText>
        </w:r>
      </w:del>
      <w:r>
        <w:t xml:space="preserve">odometer </w:t>
      </w:r>
      <w:ins w:id="821" w:author="Zhiyu Chen" w:date="2017-09-28T17:01:00Z">
        <w:r w:rsidR="00D67DCF">
          <w:t>with no</w:t>
        </w:r>
      </w:ins>
      <w:del w:id="822" w:author="Zhiyu Chen" w:date="2017-09-28T17:01:00Z">
        <w:r>
          <w:delText>without</w:delText>
        </w:r>
      </w:del>
      <w:r>
        <w:t xml:space="preserve"> correction</w:t>
      </w:r>
      <w:del w:id="823" w:author="Zhiyu Chen" w:date="2017-09-28T17:01:00Z">
        <w:r>
          <w:delText>,</w:delText>
        </w:r>
      </w:del>
      <w:r>
        <w:t xml:space="preserve"> the error </w:t>
      </w:r>
      <w:ins w:id="824" w:author="Zhiyu Chen" w:date="2017-09-28T17:01:00Z">
        <w:r w:rsidR="00D67DCF">
          <w:t xml:space="preserve">for now is quite large, though sometimes we could get a small error but the </w:t>
        </w:r>
      </w:ins>
      <w:del w:id="825" w:author="Zhiyu Chen" w:date="2017-09-28T17:01:00Z">
        <w:r>
          <w:delText xml:space="preserve">ranges from low to high with a </w:delText>
        </w:r>
      </w:del>
      <w:r>
        <w:t xml:space="preserve">standard deviation </w:t>
      </w:r>
      <w:ins w:id="826" w:author="Zhiyu Chen" w:date="2017-09-28T17:01:00Z">
        <w:r w:rsidR="00D67DCF">
          <w:t xml:space="preserve">for it is </w:t>
        </w:r>
      </w:ins>
      <w:r>
        <w:t xml:space="preserve">around </w:t>
      </w:r>
      <w:ins w:id="827" w:author="Zhiyu Chen" w:date="2017-09-28T17:01:00Z">
        <w:r w:rsidR="00D67DCF">
          <w:t>3</w:t>
        </w:r>
      </w:ins>
      <w:del w:id="828" w:author="Zhiyu Chen" w:date="2017-09-28T17:01:00Z">
        <w:r>
          <w:delText>three</w:delText>
        </w:r>
      </w:del>
      <w:r>
        <w:t xml:space="preserve"> times </w:t>
      </w:r>
      <w:ins w:id="829" w:author="Zhiyu Chen" w:date="2017-09-28T17:01:00Z">
        <w:r w:rsidR="00D67DCF">
          <w:t xml:space="preserve">of </w:t>
        </w:r>
      </w:ins>
      <w:r>
        <w:t xml:space="preserve">that of the </w:t>
      </w:r>
      <w:ins w:id="830" w:author="Zhiyu Chen" w:date="2017-09-28T17:01:00Z">
        <w:r w:rsidR="00D67DCF">
          <w:t>one</w:t>
        </w:r>
      </w:ins>
      <w:del w:id="831" w:author="Zhiyu Chen" w:date="2017-09-28T17:01:00Z">
        <w:r>
          <w:delText>data</w:delText>
        </w:r>
      </w:del>
      <w:r>
        <w:t xml:space="preserve"> with </w:t>
      </w:r>
      <w:ins w:id="832" w:author="Zhiyu Chen" w:date="2017-09-28T17:01:00Z">
        <w:r w:rsidR="00D67DCF">
          <w:t>correction which</w:t>
        </w:r>
      </w:ins>
      <w:del w:id="833" w:author="Zhiyu Chen" w:date="2017-09-28T17:01:00Z">
        <w:r>
          <w:delText>odometry corrections. This</w:delText>
        </w:r>
      </w:del>
      <w:r>
        <w:t xml:space="preserve"> means </w:t>
      </w:r>
      <w:ins w:id="834" w:author="Zhiyu Chen" w:date="2017-09-28T17:01:00Z">
        <w:r w:rsidR="00D67DCF">
          <w:t xml:space="preserve">we tends to get a </w:t>
        </w:r>
      </w:ins>
      <w:del w:id="835" w:author="Zhiyu Chen" w:date="2017-09-28T17:01:00Z">
        <w:r>
          <w:delText xml:space="preserve">that the error of each trial is quite </w:delText>
        </w:r>
      </w:del>
      <w:r>
        <w:t>random</w:t>
      </w:r>
      <w:ins w:id="836" w:author="Zhiyu Chen" w:date="2017-09-28T17:01:00Z">
        <w:r w:rsidR="00D67DCF">
          <w:t xml:space="preserve"> result. And for it to run a</w:t>
        </w:r>
      </w:ins>
      <w:del w:id="837" w:author="Zhiyu Chen" w:date="2017-09-28T17:01:00Z">
        <w:r>
          <w:delText>, making this method of odometry not very reliable. For</w:delText>
        </w:r>
      </w:del>
      <w:r>
        <w:t xml:space="preserve"> longer </w:t>
      </w:r>
      <w:ins w:id="838" w:author="Zhiyu Chen" w:date="2017-09-28T17:01:00Z">
        <w:r w:rsidR="00D67DCF">
          <w:t>distance</w:t>
        </w:r>
      </w:ins>
      <w:del w:id="839" w:author="Zhiyu Chen" w:date="2017-09-28T17:01:00Z">
        <w:r>
          <w:delText>distances,</w:delText>
        </w:r>
      </w:del>
      <w:r>
        <w:t xml:space="preserve"> the error will only </w:t>
      </w:r>
      <w:ins w:id="840" w:author="Zhiyu Chen" w:date="2017-09-28T17:01:00Z">
        <w:r w:rsidR="00D67DCF">
          <w:t>get bigger</w:t>
        </w:r>
      </w:ins>
      <w:del w:id="841" w:author="Zhiyu Chen" w:date="2017-09-28T17:01:00Z">
        <w:r>
          <w:delText>accumulate</w:delText>
        </w:r>
      </w:del>
      <w:r>
        <w:t xml:space="preserve"> and </w:t>
      </w:r>
      <w:del w:id="842" w:author="Zhiyu Chen" w:date="2017-09-28T17:01:00Z">
        <w:r>
          <w:delText xml:space="preserve">we </w:delText>
        </w:r>
      </w:del>
      <w:r>
        <w:t xml:space="preserve">will </w:t>
      </w:r>
      <w:ins w:id="843" w:author="Zhiyu Chen" w:date="2017-09-28T17:01:00Z">
        <w:r w:rsidR="00D67DCF">
          <w:t>have</w:t>
        </w:r>
      </w:ins>
      <w:del w:id="844" w:author="Zhiyu Chen" w:date="2017-09-28T17:01:00Z">
        <w:r>
          <w:delText>eventually observe</w:delText>
        </w:r>
      </w:del>
      <w:r>
        <w:t xml:space="preserve"> a </w:t>
      </w:r>
      <w:ins w:id="845" w:author="Zhiyu Chen" w:date="2017-09-28T17:01:00Z">
        <w:r w:rsidR="00D67DCF">
          <w:t>larger</w:t>
        </w:r>
      </w:ins>
      <w:del w:id="846" w:author="Zhiyu Chen" w:date="2017-09-28T17:01:00Z">
        <w:r>
          <w:delText>large</w:delText>
        </w:r>
      </w:del>
      <w:r>
        <w:t xml:space="preserve"> scattering</w:t>
      </w:r>
      <w:ins w:id="847" w:author="Zhiyu Chen" w:date="2017-09-28T17:01:00Z">
        <w:r w:rsidR="00D67DCF">
          <w:t>. So, for</w:t>
        </w:r>
      </w:ins>
      <w:del w:id="848" w:author="Zhiyu Chen" w:date="2017-09-28T17:01:00Z">
        <w:r>
          <w:delText xml:space="preserve"> of the errors. For example, having</w:delText>
        </w:r>
      </w:del>
      <w:r>
        <w:t xml:space="preserve"> it </w:t>
      </w:r>
      <w:ins w:id="849" w:author="Zhiyu Chen" w:date="2017-09-28T17:01:00Z">
        <w:r w:rsidR="00D67DCF">
          <w:t>to run 5 times</w:t>
        </w:r>
      </w:ins>
      <w:del w:id="850" w:author="Zhiyu Chen" w:date="2017-09-28T17:01:00Z">
        <w:r>
          <w:delText>perform five loops</w:delText>
        </w:r>
      </w:del>
      <w:r>
        <w:t xml:space="preserve"> of the 3-by-3 </w:t>
      </w:r>
      <w:ins w:id="851" w:author="Zhiyu Chen" w:date="2017-09-28T17:01:00Z">
        <w:r w:rsidR="00D67DCF">
          <w:t>grid’s distance with no</w:t>
        </w:r>
      </w:ins>
      <w:del w:id="852" w:author="Zhiyu Chen" w:date="2017-09-28T17:01:00Z">
        <w:r>
          <w:delText>grid without</w:delText>
        </w:r>
      </w:del>
      <w:r>
        <w:t xml:space="preserve"> correction</w:t>
      </w:r>
      <w:del w:id="853" w:author="Zhiyu Chen" w:date="2017-09-28T17:01:00Z">
        <w:r>
          <w:delText>, the error</w:delText>
        </w:r>
      </w:del>
      <w:r>
        <w:t xml:space="preserve"> will </w:t>
      </w:r>
      <w:ins w:id="854" w:author="Zhiyu Chen" w:date="2017-09-28T17:01:00Z">
        <w:r w:rsidR="00D67DCF">
          <w:t>be intolerable.</w:t>
        </w:r>
      </w:ins>
      <w:del w:id="855" w:author="Zhiyu Chen" w:date="2017-09-28T17:01:00Z">
        <w:r>
          <w:delText xml:space="preserve">make the odometry unusable. </w:delText>
        </w:r>
      </w:del>
    </w:p>
    <w:p w14:paraId="61763D95" w14:textId="77777777" w:rsidR="00404712" w:rsidRDefault="00404712" w:rsidP="00404712">
      <w:pPr>
        <w:pStyle w:val="a9"/>
        <w:ind w:firstLine="203"/>
        <w:rPr>
          <w:ins w:id="856" w:author="Zhiyu Chen" w:date="2017-09-28T17:01:00Z"/>
        </w:rPr>
      </w:pPr>
    </w:p>
    <w:p w14:paraId="23E018E4" w14:textId="59987675" w:rsidR="0029092E" w:rsidRDefault="009D13C2" w:rsidP="009D13C2">
      <w:pPr>
        <w:pStyle w:val="a9"/>
        <w:pPrChange w:id="857" w:author="Zhiyu Chen" w:date="2017-09-28T17:01:00Z">
          <w:pPr>
            <w:spacing w:after="64"/>
            <w:ind w:left="-15" w:right="86"/>
          </w:pPr>
        </w:pPrChange>
      </w:pPr>
      <w:ins w:id="858" w:author="Zhiyu Chen" w:date="2017-09-28T17:01:00Z">
        <w:r>
          <w:t xml:space="preserve">  </w:t>
        </w:r>
        <w:r w:rsidR="00F47FBF">
          <w:t xml:space="preserve">  </w:t>
        </w:r>
      </w:ins>
      <w:r w:rsidR="00E06D7B">
        <w:t xml:space="preserve">The odometer’s error </w:t>
      </w:r>
      <w:ins w:id="859" w:author="Zhiyu Chen" w:date="2017-09-28T17:01:00Z">
        <w:r w:rsidR="00D67DCF">
          <w:t>shall</w:t>
        </w:r>
      </w:ins>
      <w:del w:id="860" w:author="Zhiyu Chen" w:date="2017-09-28T17:01:00Z">
        <w:r w:rsidR="00E06D7B">
          <w:delText>will</w:delText>
        </w:r>
      </w:del>
      <w:r w:rsidR="00E06D7B">
        <w:t xml:space="preserve"> grow linearly with respect to the distance. </w:t>
      </w:r>
      <w:ins w:id="861" w:author="Zhiyu Chen" w:date="2017-09-28T17:01:00Z">
        <w:r w:rsidR="00D67DCF">
          <w:t>Because as</w:t>
        </w:r>
      </w:ins>
      <w:del w:id="862" w:author="Zhiyu Chen" w:date="2017-09-28T17:01:00Z">
        <w:r w:rsidR="00E06D7B">
          <w:delText>Since</w:delText>
        </w:r>
      </w:del>
      <w:r w:rsidR="00E06D7B">
        <w:t xml:space="preserve"> our measurement of the wheel radius and track length </w:t>
      </w:r>
      <w:ins w:id="863" w:author="Zhiyu Chen" w:date="2017-09-28T17:01:00Z">
        <w:r w:rsidR="00D67DCF">
          <w:t>can not be</w:t>
        </w:r>
      </w:ins>
      <w:del w:id="864" w:author="Zhiyu Chen" w:date="2017-09-28T17:01:00Z">
        <w:r w:rsidR="00E06D7B">
          <w:delText>are off by a small error compared to</w:delText>
        </w:r>
      </w:del>
      <w:r w:rsidR="00E06D7B">
        <w:t xml:space="preserve"> the </w:t>
      </w:r>
      <w:ins w:id="865" w:author="Zhiyu Chen" w:date="2017-09-28T17:01:00Z">
        <w:r w:rsidR="00D67DCF">
          <w:t>same as the real value</w:t>
        </w:r>
      </w:ins>
      <w:del w:id="866" w:author="Zhiyu Chen" w:date="2017-09-28T17:01:00Z">
        <w:r w:rsidR="00E06D7B">
          <w:delText>actual values</w:delText>
        </w:r>
      </w:del>
      <w:r w:rsidR="00E06D7B">
        <w:t xml:space="preserve">, the more distance </w:t>
      </w:r>
      <w:ins w:id="867" w:author="Zhiyu Chen" w:date="2017-09-28T17:01:00Z">
        <w:r w:rsidR="00D67DCF">
          <w:t>it</w:t>
        </w:r>
      </w:ins>
      <w:del w:id="868" w:author="Zhiyu Chen" w:date="2017-09-28T17:01:00Z">
        <w:r w:rsidR="00E06D7B">
          <w:delText>the robot</w:delText>
        </w:r>
      </w:del>
      <w:r w:rsidR="00E06D7B">
        <w:t xml:space="preserve"> travels and the more turning it does</w:t>
      </w:r>
      <w:del w:id="869" w:author="Zhiyu Chen" w:date="2017-09-28T17:01:00Z">
        <w:r w:rsidR="00E06D7B">
          <w:delText>, the more the error</w:delText>
        </w:r>
      </w:del>
      <w:r w:rsidR="00E06D7B">
        <w:t xml:space="preserve"> will </w:t>
      </w:r>
      <w:ins w:id="870" w:author="Zhiyu Chen" w:date="2017-09-28T17:01:00Z">
        <w:r w:rsidR="00D67DCF">
          <w:t xml:space="preserve">all </w:t>
        </w:r>
      </w:ins>
      <w:r w:rsidR="00E06D7B">
        <w:t>accumulate</w:t>
      </w:r>
      <w:ins w:id="871" w:author="Zhiyu Chen" w:date="2017-09-28T17:01:00Z">
        <w:r w:rsidR="00D67DCF">
          <w:t xml:space="preserve"> the error. So</w:t>
        </w:r>
      </w:ins>
      <w:del w:id="872" w:author="Zhiyu Chen" w:date="2017-09-28T17:01:00Z">
        <w:r w:rsidR="00E06D7B">
          <w:delText>. Therefore,</w:delText>
        </w:r>
      </w:del>
      <w:r w:rsidR="00E06D7B">
        <w:t xml:space="preserve"> the error will increase </w:t>
      </w:r>
      <w:ins w:id="873" w:author="Zhiyu Chen" w:date="2017-09-28T17:01:00Z">
        <w:r w:rsidR="00D67DCF">
          <w:t>with the increasing of</w:t>
        </w:r>
      </w:ins>
      <w:del w:id="874" w:author="Zhiyu Chen" w:date="2017-09-28T17:01:00Z">
        <w:r w:rsidR="00E06D7B">
          <w:delText>as</w:delText>
        </w:r>
      </w:del>
      <w:r w:rsidR="00E06D7B">
        <w:t xml:space="preserve"> the total distance</w:t>
      </w:r>
      <w:ins w:id="875" w:author="Zhiyu Chen" w:date="2017-09-28T17:01:00Z">
        <w:r w:rsidR="00D67DCF">
          <w:t>.</w:t>
        </w:r>
      </w:ins>
      <w:del w:id="876" w:author="Zhiyu Chen" w:date="2017-09-28T17:01:00Z">
        <w:r w:rsidR="00E06D7B">
          <w:delText xml:space="preserve"> travelled increases. </w:delText>
        </w:r>
        <w:r w:rsidR="00E06D7B">
          <w:rPr>
            <w:sz w:val="40"/>
          </w:rPr>
          <w:delText xml:space="preserve"> </w:delText>
        </w:r>
      </w:del>
    </w:p>
    <w:p w14:paraId="49054D61" w14:textId="77777777" w:rsidR="00A250B0" w:rsidRDefault="00A250B0" w:rsidP="00A250B0">
      <w:pPr>
        <w:pStyle w:val="a9"/>
        <w:rPr>
          <w:ins w:id="877" w:author="Zhiyu Chen" w:date="2017-09-28T17:01:00Z"/>
          <w:sz w:val="40"/>
          <w:u w:val="single"/>
        </w:rPr>
      </w:pPr>
    </w:p>
    <w:p w14:paraId="67279DA5" w14:textId="77777777" w:rsidR="0029092E" w:rsidRDefault="00E06D7B" w:rsidP="00A250B0">
      <w:pPr>
        <w:pStyle w:val="a9"/>
        <w:numPr>
          <w:ilvl w:val="0"/>
          <w:numId w:val="2"/>
        </w:numPr>
        <w:rPr>
          <w:sz w:val="40"/>
          <w:u w:val="single"/>
          <w:rPrChange w:id="878" w:author="Zhiyu Chen" w:date="2017-09-28T17:01:00Z">
            <w:rPr/>
          </w:rPrChange>
        </w:rPr>
        <w:pPrChange w:id="879" w:author="Zhiyu Chen" w:date="2017-09-28T17:01:00Z">
          <w:pPr>
            <w:numPr>
              <w:numId w:val="1"/>
            </w:numPr>
            <w:spacing w:after="74" w:line="259" w:lineRule="auto"/>
            <w:ind w:left="705" w:hanging="360"/>
          </w:pPr>
        </w:pPrChange>
      </w:pPr>
      <w:r w:rsidRPr="00AD50A2">
        <w:rPr>
          <w:sz w:val="40"/>
          <w:u w:val="single"/>
          <w:rPrChange w:id="880" w:author="Zhiyu Chen" w:date="2017-09-28T17:01:00Z">
            <w:rPr>
              <w:sz w:val="40"/>
              <w:u w:val="single" w:color="000000"/>
            </w:rPr>
          </w:rPrChange>
        </w:rPr>
        <w:t>Further Improvements:</w:t>
      </w:r>
      <w:del w:id="881" w:author="Zhiyu Chen" w:date="2017-09-28T17:01:00Z">
        <w:r>
          <w:rPr>
            <w:sz w:val="40"/>
          </w:rPr>
          <w:delText xml:space="preserve"> </w:delText>
        </w:r>
      </w:del>
    </w:p>
    <w:p w14:paraId="75D7B355" w14:textId="77777777" w:rsidR="0029092E" w:rsidRDefault="00E06D7B" w:rsidP="00A250B0">
      <w:pPr>
        <w:ind w:left="360"/>
        <w:rPr>
          <w:sz w:val="36"/>
          <w:lang w:val="en-US"/>
          <w:rPrChange w:id="882" w:author="Zhiyu Chen" w:date="2017-09-28T17:01:00Z">
            <w:rPr/>
          </w:rPrChange>
        </w:rPr>
        <w:pPrChange w:id="883" w:author="Zhiyu Chen" w:date="2017-09-28T17:01:00Z">
          <w:pPr>
            <w:spacing w:after="26" w:line="259" w:lineRule="auto"/>
            <w:ind w:left="355" w:hanging="10"/>
          </w:pPr>
        </w:pPrChange>
      </w:pPr>
      <w:r>
        <w:rPr>
          <w:sz w:val="36"/>
          <w:lang w:val="en-US"/>
          <w:rPrChange w:id="884" w:author="Zhiyu Chen" w:date="2017-09-28T17:01:00Z">
            <w:rPr>
              <w:sz w:val="36"/>
            </w:rPr>
          </w:rPrChange>
        </w:rPr>
        <w:t>Slipping Reduction</w:t>
      </w:r>
      <w:r w:rsidRPr="007168D3">
        <w:rPr>
          <w:sz w:val="36"/>
          <w:lang w:val="en-US"/>
          <w:rPrChange w:id="885" w:author="Zhiyu Chen" w:date="2017-09-28T17:01:00Z">
            <w:rPr>
              <w:sz w:val="36"/>
            </w:rPr>
          </w:rPrChange>
        </w:rPr>
        <w:t>:</w:t>
      </w:r>
      <w:del w:id="886" w:author="Zhiyu Chen" w:date="2017-09-28T17:01:00Z">
        <w:r>
          <w:rPr>
            <w:sz w:val="36"/>
          </w:rPr>
          <w:delText xml:space="preserve"> </w:delText>
        </w:r>
      </w:del>
    </w:p>
    <w:p w14:paraId="6F07AF66" w14:textId="38F902F2" w:rsidR="0029092E" w:rsidRDefault="009937B9" w:rsidP="00A250B0">
      <w:pPr>
        <w:ind w:left="360"/>
        <w:rPr>
          <w:lang w:val="en-US"/>
          <w:rPrChange w:id="887" w:author="Zhiyu Chen" w:date="2017-09-28T17:01:00Z">
            <w:rPr/>
          </w:rPrChange>
        </w:rPr>
        <w:pPrChange w:id="888" w:author="Zhiyu Chen" w:date="2017-09-28T17:01:00Z">
          <w:pPr>
            <w:spacing w:after="291"/>
            <w:ind w:left="-15"/>
          </w:pPr>
        </w:pPrChange>
      </w:pPr>
      <w:ins w:id="889" w:author="Zhiyu Chen" w:date="2017-09-28T17:01:00Z">
        <w:r>
          <w:rPr>
            <w:szCs w:val="40"/>
            <w:lang w:val="en-US"/>
          </w:rPr>
          <w:tab/>
        </w:r>
      </w:ins>
      <w:r w:rsidR="00E06D7B">
        <w:rPr>
          <w:lang w:val="en-US"/>
          <w:rPrChange w:id="890" w:author="Zhiyu Chen" w:date="2017-09-28T17:01:00Z">
            <w:rPr/>
          </w:rPrChange>
        </w:rPr>
        <w:t>One method to reduce wheel slipping using software is to reduce the speed of the motors</w:t>
      </w:r>
      <w:ins w:id="891" w:author="Zhiyu Chen" w:date="2017-09-28T17:01:00Z">
        <w:r>
          <w:rPr>
            <w:szCs w:val="40"/>
            <w:lang w:val="en-US"/>
          </w:rPr>
          <w:t>, this</w:t>
        </w:r>
      </w:ins>
      <w:del w:id="892" w:author="Zhiyu Chen" w:date="2017-09-28T17:01:00Z">
        <w:r w:rsidR="00E06D7B">
          <w:delText>.  This</w:delText>
        </w:r>
      </w:del>
      <w:r w:rsidR="00E06D7B">
        <w:rPr>
          <w:lang w:val="en-US"/>
          <w:rPrChange w:id="893" w:author="Zhiyu Chen" w:date="2017-09-28T17:01:00Z">
            <w:rPr/>
          </w:rPrChange>
        </w:rPr>
        <w:t xml:space="preserve"> would reduce the acceleration of the wheels to avoid slipping. Another method would be to use smooth acceleration in order </w:t>
      </w:r>
      <w:del w:id="894" w:author="Zhiyu Chen" w:date="2017-09-28T17:01:00Z">
        <w:r w:rsidR="00E06D7B">
          <w:delText xml:space="preserve">to </w:delText>
        </w:r>
      </w:del>
      <w:r w:rsidR="00E06D7B">
        <w:rPr>
          <w:lang w:val="en-US"/>
          <w:rPrChange w:id="895" w:author="Zhiyu Chen" w:date="2017-09-28T17:01:00Z">
            <w:rPr/>
          </w:rPrChange>
        </w:rPr>
        <w:t>slowly accelerate to the desired velocity, thus reducing slippage.</w:t>
      </w:r>
      <w:del w:id="896" w:author="Zhiyu Chen" w:date="2017-09-28T17:01:00Z">
        <w:r w:rsidR="00E06D7B">
          <w:delText xml:space="preserve"> </w:delText>
        </w:r>
      </w:del>
    </w:p>
    <w:p w14:paraId="14E0CF13" w14:textId="77777777" w:rsidR="0029092E" w:rsidRDefault="00E06D7B" w:rsidP="00A250B0">
      <w:pPr>
        <w:ind w:left="360"/>
        <w:rPr>
          <w:sz w:val="36"/>
          <w:lang w:val="en-US"/>
          <w:rPrChange w:id="897" w:author="Zhiyu Chen" w:date="2017-09-28T17:01:00Z">
            <w:rPr/>
          </w:rPrChange>
        </w:rPr>
        <w:pPrChange w:id="898" w:author="Zhiyu Chen" w:date="2017-09-28T17:01:00Z">
          <w:pPr>
            <w:spacing w:after="26" w:line="259" w:lineRule="auto"/>
            <w:ind w:left="355" w:hanging="10"/>
          </w:pPr>
        </w:pPrChange>
      </w:pPr>
      <w:r>
        <w:rPr>
          <w:sz w:val="36"/>
          <w:lang w:val="en-US"/>
          <w:rPrChange w:id="899" w:author="Zhiyu Chen" w:date="2017-09-28T17:01:00Z">
            <w:rPr>
              <w:sz w:val="36"/>
            </w:rPr>
          </w:rPrChange>
        </w:rPr>
        <w:t>Correcting odometer angle:</w:t>
      </w:r>
      <w:del w:id="900" w:author="Zhiyu Chen" w:date="2017-09-28T17:01:00Z">
        <w:r>
          <w:rPr>
            <w:sz w:val="36"/>
          </w:rPr>
          <w:delText xml:space="preserve"> </w:delText>
        </w:r>
      </w:del>
    </w:p>
    <w:p w14:paraId="0F74B87D" w14:textId="52D6809E" w:rsidR="0029092E" w:rsidRDefault="00D31C05" w:rsidP="00A250B0">
      <w:pPr>
        <w:ind w:left="360"/>
        <w:rPr>
          <w:lang w:val="en-US"/>
          <w:rPrChange w:id="901" w:author="Zhiyu Chen" w:date="2017-09-28T17:01:00Z">
            <w:rPr/>
          </w:rPrChange>
        </w:rPr>
        <w:pPrChange w:id="902" w:author="Zhiyu Chen" w:date="2017-09-28T17:01:00Z">
          <w:pPr>
            <w:ind w:left="-15"/>
          </w:pPr>
        </w:pPrChange>
      </w:pPr>
      <w:ins w:id="903" w:author="Zhiyu Chen" w:date="2017-09-28T17:01:00Z">
        <w:r>
          <w:rPr>
            <w:sz w:val="36"/>
            <w:szCs w:val="40"/>
            <w:lang w:val="en-US"/>
          </w:rPr>
          <w:tab/>
        </w:r>
      </w:ins>
      <w:r w:rsidR="00E06D7B">
        <w:rPr>
          <w:lang w:val="en-US"/>
          <w:rPrChange w:id="904" w:author="Zhiyu Chen" w:date="2017-09-28T17:01:00Z">
            <w:rPr/>
          </w:rPrChange>
        </w:rPr>
        <w:t xml:space="preserve">Using two light sensors, the angle could be corrected if the two sensors </w:t>
      </w:r>
      <w:ins w:id="905" w:author="Zhiyu Chen" w:date="2017-09-28T17:01:00Z">
        <w:r w:rsidR="0051633B">
          <w:rPr>
            <w:szCs w:val="40"/>
            <w:lang w:val="en-US"/>
          </w:rPr>
          <w:t>are</w:t>
        </w:r>
      </w:ins>
      <w:del w:id="906" w:author="Zhiyu Chen" w:date="2017-09-28T17:01:00Z">
        <w:r w:rsidR="00E06D7B">
          <w:delText>were</w:delText>
        </w:r>
      </w:del>
      <w:r w:rsidR="00E06D7B">
        <w:rPr>
          <w:lang w:val="en-US"/>
          <w:rPrChange w:id="907" w:author="Zhiyu Chen" w:date="2017-09-28T17:01:00Z">
            <w:rPr/>
          </w:rPrChange>
        </w:rPr>
        <w:t xml:space="preserve"> placed in parallel. This would allow us to calculate any difference in line detection between the two sensors. Then, using the current speed of the robot and the time difference between the left and right light sensors, we could calculate the</w:t>
      </w:r>
      <w:r w:rsidR="00A01F6D">
        <w:rPr>
          <w:lang w:val="en-US"/>
          <w:rPrChange w:id="908" w:author="Zhiyu Chen" w:date="2017-09-28T17:01:00Z">
            <w:rPr/>
          </w:rPrChange>
        </w:rPr>
        <w:t xml:space="preserve"> </w:t>
      </w:r>
      <w:del w:id="909" w:author="Zhiyu Chen" w:date="2017-09-28T17:01:00Z">
        <w:r w:rsidR="00A01F6D">
          <w:delText xml:space="preserve">length of side </w:delText>
        </w:r>
        <w:r w:rsidR="003A7A16">
          <w:delText>“</w:delText>
        </w:r>
        <w:r w:rsidR="00A01F6D">
          <w:delText>a</w:delText>
        </w:r>
        <w:r w:rsidR="003A7A16">
          <w:delText xml:space="preserve">” (Figure 1) </w:delText>
        </w:r>
        <w:r w:rsidR="00A01F6D">
          <w:delText xml:space="preserve">. </w:delText>
        </w:r>
        <w:r w:rsidR="00503A31">
          <w:delText>Side “b” in Figure 1 is the distance between the sensors.</w:delText>
        </w:r>
        <w:r w:rsidR="00A01F6D">
          <w:delText xml:space="preserve"> </w:delText>
        </w:r>
        <w:r w:rsidR="00503A31">
          <w:delText>B</w:delText>
        </w:r>
        <w:r w:rsidR="00A01F6D">
          <w:delText>y using trigonometry</w:delText>
        </w:r>
        <w:r w:rsidR="00503A31">
          <w:delText>,</w:delText>
        </w:r>
        <w:r w:rsidR="00A01F6D">
          <w:delText xml:space="preserve"> we could </w:delText>
        </w:r>
        <w:r w:rsidR="00503A31">
          <w:delText>calculate</w:delText>
        </w:r>
        <w:r w:rsidR="00A01F6D">
          <w:delText xml:space="preserve"> the</w:delText>
        </w:r>
        <w:r w:rsidR="00503A31">
          <w:delText xml:space="preserve"> </w:delText>
        </w:r>
      </w:del>
      <w:r w:rsidR="00503A31">
        <w:rPr>
          <w:lang w:val="en-US"/>
          <w:rPrChange w:id="910" w:author="Zhiyu Chen" w:date="2017-09-28T17:01:00Z">
            <w:rPr/>
          </w:rPrChange>
        </w:rPr>
        <w:t xml:space="preserve">robots </w:t>
      </w:r>
      <w:r w:rsidR="00E06D7B">
        <w:rPr>
          <w:lang w:val="en-US"/>
          <w:rPrChange w:id="911" w:author="Zhiyu Chen" w:date="2017-09-28T17:01:00Z">
            <w:rPr/>
          </w:rPrChange>
        </w:rPr>
        <w:t>angle and make the correction.</w:t>
      </w:r>
      <w:del w:id="912" w:author="Zhiyu Chen" w:date="2017-09-28T17:01:00Z">
        <w:r w:rsidR="00E06D7B">
          <w:delText xml:space="preserve"> </w:delText>
        </w:r>
      </w:del>
    </w:p>
    <w:p w14:paraId="0BD649D0" w14:textId="0A110A17" w:rsidR="0029092E" w:rsidRPr="00B576C3" w:rsidRDefault="007D3F0D" w:rsidP="00A250B0">
      <w:pPr>
        <w:ind w:left="360"/>
        <w:rPr>
          <w:lang w:val="en-US"/>
          <w:rPrChange w:id="913" w:author="Zhiyu Chen" w:date="2017-09-28T17:01:00Z">
            <w:rPr/>
          </w:rPrChange>
        </w:rPr>
        <w:pPrChange w:id="914" w:author="Zhiyu Chen" w:date="2017-09-28T17:01:00Z">
          <w:pPr>
            <w:ind w:left="-15"/>
          </w:pPr>
        </w:pPrChange>
      </w:pPr>
      <w:ins w:id="915" w:author="Zhiyu Chen" w:date="2017-09-28T17:01:00Z">
        <w:r>
          <w:rPr>
            <w:szCs w:val="40"/>
            <w:lang w:val="en-US"/>
          </w:rPr>
          <w:tab/>
        </w:r>
      </w:ins>
      <w:r w:rsidR="00E06D7B">
        <w:rPr>
          <w:lang w:val="en-US"/>
          <w:rPrChange w:id="916" w:author="Zhiyu Chen" w:date="2017-09-28T17:01:00Z">
            <w:rPr/>
          </w:rPrChange>
        </w:rPr>
        <w:t xml:space="preserve">Using only one light sensor, we could store the corrected x and y position after passing over a line. Then, at the next line, we could calculate the change in x and y on the odometer, and use trigonometry </w:t>
      </w:r>
      <w:r w:rsidR="00E06D7B">
        <w:rPr>
          <w:lang w:val="en-US"/>
          <w:rPrChange w:id="917" w:author="Zhiyu Chen" w:date="2017-09-28T17:01:00Z">
            <w:rPr/>
          </w:rPrChange>
        </w:rPr>
        <w:lastRenderedPageBreak/>
        <w:t>to find the angle at which the robot was moving between the lines. The robot would still need to use the odometry to know which direction it is turning (ie. Is it at 90</w:t>
      </w:r>
      <w:r w:rsidR="00E06D7B">
        <w:rPr>
          <w:vertAlign w:val="superscript"/>
          <w:lang w:val="en-US"/>
          <w:rPrChange w:id="918" w:author="Zhiyu Chen" w:date="2017-09-28T17:01:00Z">
            <w:rPr>
              <w:vertAlign w:val="superscript"/>
            </w:rPr>
          </w:rPrChange>
        </w:rPr>
        <w:t>o</w:t>
      </w:r>
      <w:r w:rsidR="00E06D7B">
        <w:rPr>
          <w:lang w:val="en-US"/>
          <w:rPrChange w:id="919" w:author="Zhiyu Chen" w:date="2017-09-28T17:01:00Z">
            <w:rPr/>
          </w:rPrChange>
        </w:rPr>
        <w:t xml:space="preserve"> or 180</w:t>
      </w:r>
      <w:r w:rsidR="00E06D7B">
        <w:rPr>
          <w:vertAlign w:val="superscript"/>
          <w:lang w:val="en-US"/>
          <w:rPrChange w:id="920" w:author="Zhiyu Chen" w:date="2017-09-28T17:01:00Z">
            <w:rPr>
              <w:vertAlign w:val="superscript"/>
            </w:rPr>
          </w:rPrChange>
        </w:rPr>
        <w:t>o</w:t>
      </w:r>
      <w:r w:rsidR="00E06D7B">
        <w:rPr>
          <w:lang w:val="en-US"/>
          <w:rPrChange w:id="921" w:author="Zhiyu Chen" w:date="2017-09-28T17:01:00Z">
            <w:rPr/>
          </w:rPrChange>
        </w:rPr>
        <w:t>?) in order to make the correction.</w:t>
      </w:r>
      <w:del w:id="922" w:author="Zhiyu Chen" w:date="2017-09-28T17:01:00Z">
        <w:r w:rsidR="00E06D7B">
          <w:delText xml:space="preserve"> </w:delText>
        </w:r>
      </w:del>
    </w:p>
    <w:p w14:paraId="36DA5F18" w14:textId="77777777" w:rsidR="00AA7755" w:rsidRDefault="00AA7755">
      <w:pPr>
        <w:spacing w:after="0"/>
        <w:rPr>
          <w:del w:id="923" w:author="Zhiyu Chen" w:date="2017-09-28T17:01:00Z"/>
        </w:rPr>
      </w:pPr>
    </w:p>
    <w:p w14:paraId="727EEDD6" w14:textId="77777777" w:rsidR="00AA7755" w:rsidRPr="00AA7755" w:rsidRDefault="00A01F6D" w:rsidP="00AA7755">
      <w:pPr>
        <w:rPr>
          <w:del w:id="924" w:author="Zhiyu Chen" w:date="2017-09-28T17:01:00Z"/>
        </w:rPr>
      </w:pPr>
      <w:del w:id="925" w:author="Zhiyu Chen" w:date="2017-09-28T17:01:00Z">
        <w:r>
          <w:rPr>
            <w:noProof/>
          </w:rPr>
          <mc:AlternateContent>
            <mc:Choice Requires="wps">
              <w:drawing>
                <wp:anchor distT="45720" distB="45720" distL="114300" distR="114300" simplePos="0" relativeHeight="251669504" behindDoc="0" locked="0" layoutInCell="1" allowOverlap="1" wp14:anchorId="0316AC40" wp14:editId="17DAB831">
                  <wp:simplePos x="0" y="0"/>
                  <wp:positionH relativeFrom="margin">
                    <wp:posOffset>0</wp:posOffset>
                  </wp:positionH>
                  <wp:positionV relativeFrom="paragraph">
                    <wp:posOffset>104140</wp:posOffset>
                  </wp:positionV>
                  <wp:extent cx="400050" cy="276225"/>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14:paraId="4BCD4CC8" w14:textId="77777777" w:rsidR="00E06D7B" w:rsidRPr="00AA7755" w:rsidRDefault="00E06D7B" w:rsidP="00A01F6D">
                              <w:pPr>
                                <w:rPr>
                                  <w:del w:id="926" w:author="Zhiyu Chen" w:date="2017-09-28T17:01:00Z"/>
                                </w:rPr>
                              </w:pPr>
                              <w:del w:id="927" w:author="Zhiyu Chen" w:date="2017-09-28T17:01:00Z">
                                <w:r>
                                  <w:delText>line</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16AC40" id="_x0000_t202" coordsize="21600,21600" o:spt="202" path="m,l,21600r21600,l21600,xe">
                  <v:stroke joinstyle="miter"/>
                  <v:path gradientshapeok="t" o:connecttype="rect"/>
                </v:shapetype>
                <v:shape id="文本框 2" o:spid="_x0000_s1026" type="#_x0000_t202" style="position:absolute;margin-left:0;margin-top:8.2pt;width:31.5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" filled="f" stroked="f">
                  <v:textbox>
                    <w:txbxContent>
                      <w:p w14:paraId="4BCD4CC8" w14:textId="77777777" w:rsidR="00E06D7B" w:rsidRPr="00AA7755" w:rsidRDefault="00E06D7B" w:rsidP="00A01F6D">
                        <w:pPr>
                          <w:rPr>
                            <w:del w:id="928" w:author="Zhiyu Chen" w:date="2017-09-28T17:01:00Z"/>
                          </w:rPr>
                        </w:pPr>
                        <w:del w:id="929" w:author="Zhiyu Chen" w:date="2017-09-28T17:01:00Z">
                          <w:r>
                            <w:delText>line</w:delText>
                          </w:r>
                        </w:del>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2AA7DAE4" wp14:editId="04852630">
                  <wp:simplePos x="0" y="0"/>
                  <wp:positionH relativeFrom="column">
                    <wp:posOffset>57150</wp:posOffset>
                  </wp:positionH>
                  <wp:positionV relativeFrom="paragraph">
                    <wp:posOffset>381635</wp:posOffset>
                  </wp:positionV>
                  <wp:extent cx="1909445" cy="13970"/>
                  <wp:effectExtent l="0" t="0" r="33655" b="24130"/>
                  <wp:wrapNone/>
                  <wp:docPr id="5" name="直接连接符 5"/>
                  <wp:cNvGraphicFramePr/>
                  <a:graphic xmlns:a="http://schemas.openxmlformats.org/drawingml/2006/main">
                    <a:graphicData uri="http://schemas.microsoft.com/office/word/2010/wordprocessingShape">
                      <wps:wsp>
                        <wps:cNvCnPr/>
                        <wps:spPr>
                          <a:xfrm>
                            <a:off x="0" y="0"/>
                            <a:ext cx="1909445" cy="13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E742D" id="直接连接符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0.05pt" to="154.8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" strokecolor="black [3200]" strokeweight=".5pt">
                  <v:stroke joinstyle="miter"/>
                </v:line>
              </w:pict>
            </mc:Fallback>
          </mc:AlternateContent>
        </w:r>
        <w:r>
          <w:rPr>
            <w:noProof/>
          </w:rPr>
          <mc:AlternateContent>
            <mc:Choice Requires="wps">
              <w:drawing>
                <wp:anchor distT="45720" distB="45720" distL="114300" distR="114300" simplePos="0" relativeHeight="251662336" behindDoc="0" locked="0" layoutInCell="1" allowOverlap="1" wp14:anchorId="3AECA4DF" wp14:editId="237DC2D3">
                  <wp:simplePos x="0" y="0"/>
                  <wp:positionH relativeFrom="column">
                    <wp:posOffset>1318895</wp:posOffset>
                  </wp:positionH>
                  <wp:positionV relativeFrom="paragraph">
                    <wp:posOffset>405130</wp:posOffset>
                  </wp:positionV>
                  <wp:extent cx="1085850" cy="276225"/>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75EA9EF6" w14:textId="77777777" w:rsidR="00E06D7B" w:rsidRPr="00AA7755" w:rsidRDefault="00E06D7B">
                              <w:pPr>
                                <w:rPr>
                                  <w:del w:id="930" w:author="Zhiyu Chen" w:date="2017-09-28T17:01:00Z"/>
                                </w:rPr>
                              </w:pPr>
                              <w:del w:id="931" w:author="Zhiyu Chen" w:date="2017-09-28T17:01:00Z">
                                <w:r>
                                  <w:delText>Sensor 2</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CA4DF" id="_x0000_s1027" type="#_x0000_t202" style="position:absolute;margin-left:103.85pt;margin-top:31.9pt;width:85.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" filled="f" stroked="f">
                  <v:textbox>
                    <w:txbxContent>
                      <w:p w14:paraId="75EA9EF6" w14:textId="77777777" w:rsidR="00E06D7B" w:rsidRPr="00AA7755" w:rsidRDefault="00E06D7B">
                        <w:pPr>
                          <w:rPr>
                            <w:del w:id="932" w:author="Zhiyu Chen" w:date="2017-09-28T17:01:00Z"/>
                          </w:rPr>
                        </w:pPr>
                        <w:del w:id="933" w:author="Zhiyu Chen" w:date="2017-09-28T17:01:00Z">
                          <w:r>
                            <w:delText>Sensor 2</w:delText>
                          </w:r>
                        </w:del>
                      </w:p>
                    </w:txbxContent>
                  </v:textbox>
                  <w10:wrap type="square"/>
                </v:shape>
              </w:pict>
            </mc:Fallback>
          </mc:AlternateContent>
        </w:r>
        <w:r w:rsidRPr="00AA7755">
          <w:rPr>
            <w:noProof/>
            <w:color w:val="FF0000"/>
          </w:rPr>
          <mc:AlternateContent>
            <mc:Choice Requires="wps">
              <w:drawing>
                <wp:anchor distT="0" distB="0" distL="114300" distR="114300" simplePos="0" relativeHeight="251659264" behindDoc="0" locked="0" layoutInCell="1" allowOverlap="1" wp14:anchorId="695A9C53" wp14:editId="542C19F5">
                  <wp:simplePos x="0" y="0"/>
                  <wp:positionH relativeFrom="column">
                    <wp:posOffset>365760</wp:posOffset>
                  </wp:positionH>
                  <wp:positionV relativeFrom="paragraph">
                    <wp:posOffset>396240</wp:posOffset>
                  </wp:positionV>
                  <wp:extent cx="1228725" cy="800100"/>
                  <wp:effectExtent l="19050" t="0" r="47625" b="38100"/>
                  <wp:wrapNone/>
                  <wp:docPr id="3" name="等腰三角形 3"/>
                  <wp:cNvGraphicFramePr/>
                  <a:graphic xmlns:a="http://schemas.openxmlformats.org/drawingml/2006/main">
                    <a:graphicData uri="http://schemas.microsoft.com/office/word/2010/wordprocessingShape">
                      <wps:wsp>
                        <wps:cNvSpPr/>
                        <wps:spPr>
                          <a:xfrm rot="10800000">
                            <a:off x="0" y="0"/>
                            <a:ext cx="1228725" cy="800100"/>
                          </a:xfrm>
                          <a:prstGeom prst="triangle">
                            <a:avLst>
                              <a:gd name="adj" fmla="val 74419"/>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222D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3" o:spid="_x0000_s1026" type="#_x0000_t5" style="position:absolute;margin-left:28.8pt;margin-top:31.2pt;width:96.75pt;height:6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" adj="16075"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463935A3" wp14:editId="1BCB8283">
                  <wp:simplePos x="0" y="0"/>
                  <wp:positionH relativeFrom="column">
                    <wp:posOffset>299720</wp:posOffset>
                  </wp:positionH>
                  <wp:positionV relativeFrom="paragraph">
                    <wp:posOffset>1243965</wp:posOffset>
                  </wp:positionV>
                  <wp:extent cx="762000" cy="276225"/>
                  <wp:effectExtent l="0" t="0" r="0" b="9525"/>
                  <wp:wrapNone/>
                  <wp:docPr id="4" name="文本框 4"/>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noFill/>
                          </a:ln>
                        </wps:spPr>
                        <wps:txbx>
                          <w:txbxContent>
                            <w:p w14:paraId="049C0974" w14:textId="77777777" w:rsidR="00E06D7B" w:rsidRPr="00AA7755" w:rsidRDefault="00E06D7B" w:rsidP="00AA7755">
                              <w:pPr>
                                <w:rPr>
                                  <w:del w:id="934" w:author="Zhiyu Chen" w:date="2017-09-28T17:01:00Z"/>
                                </w:rPr>
                              </w:pPr>
                              <w:del w:id="935" w:author="Zhiyu Chen" w:date="2017-09-28T17:01:00Z">
                                <w:r>
                                  <w:delText xml:space="preserve"> Sensor 1</w:delText>
                                </w:r>
                              </w:del>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935A3" id="文本框 4" o:spid="_x0000_s1028" type="#_x0000_t202" style="position:absolute;margin-left:23.6pt;margin-top:97.95pt;width:60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" fillcolor="white [3201]" stroked="f" strokeweight=".5pt">
                  <v:textbox>
                    <w:txbxContent>
                      <w:p w14:paraId="049C0974" w14:textId="77777777" w:rsidR="00E06D7B" w:rsidRPr="00AA7755" w:rsidRDefault="00E06D7B" w:rsidP="00AA7755">
                        <w:pPr>
                          <w:rPr>
                            <w:del w:id="936" w:author="Zhiyu Chen" w:date="2017-09-28T17:01:00Z"/>
                          </w:rPr>
                        </w:pPr>
                        <w:del w:id="937" w:author="Zhiyu Chen" w:date="2017-09-28T17:01:00Z">
                          <w:r>
                            <w:delText xml:space="preserve"> Sensor 1</w:delText>
                          </w:r>
                        </w:del>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5B754A94" wp14:editId="3DBAE6E8">
                  <wp:simplePos x="0" y="0"/>
                  <wp:positionH relativeFrom="column">
                    <wp:posOffset>1127760</wp:posOffset>
                  </wp:positionH>
                  <wp:positionV relativeFrom="paragraph">
                    <wp:posOffset>702310</wp:posOffset>
                  </wp:positionV>
                  <wp:extent cx="400050" cy="276225"/>
                  <wp:effectExtent l="0" t="0" r="0" b="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14:paraId="53D2827A" w14:textId="77777777" w:rsidR="00E06D7B" w:rsidRPr="00AA7755" w:rsidRDefault="00E06D7B" w:rsidP="00A01F6D">
                              <w:pPr>
                                <w:rPr>
                                  <w:del w:id="938" w:author="Zhiyu Chen" w:date="2017-09-28T17:01:00Z"/>
                                </w:rPr>
                              </w:pPr>
                              <w:del w:id="939" w:author="Zhiyu Chen" w:date="2017-09-28T17:01:00Z">
                                <w:r>
                                  <w:delText>b</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4A94" id="_x0000_s1029" type="#_x0000_t202" style="position:absolute;margin-left:88.8pt;margin-top:55.3pt;width:31.5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" filled="f" stroked="f">
                  <v:textbox>
                    <w:txbxContent>
                      <w:p w14:paraId="53D2827A" w14:textId="77777777" w:rsidR="00E06D7B" w:rsidRPr="00AA7755" w:rsidRDefault="00E06D7B" w:rsidP="00A01F6D">
                        <w:pPr>
                          <w:rPr>
                            <w:del w:id="940" w:author="Zhiyu Chen" w:date="2017-09-28T17:01:00Z"/>
                          </w:rPr>
                        </w:pPr>
                        <w:del w:id="941" w:author="Zhiyu Chen" w:date="2017-09-28T17:01:00Z">
                          <w:r>
                            <w:delText>b</w:delText>
                          </w:r>
                        </w:del>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DA3411E" wp14:editId="6B05E028">
                  <wp:simplePos x="0" y="0"/>
                  <wp:positionH relativeFrom="column">
                    <wp:posOffset>247015</wp:posOffset>
                  </wp:positionH>
                  <wp:positionV relativeFrom="paragraph">
                    <wp:posOffset>643255</wp:posOffset>
                  </wp:positionV>
                  <wp:extent cx="400050" cy="276225"/>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76225"/>
                          </a:xfrm>
                          <a:prstGeom prst="rect">
                            <a:avLst/>
                          </a:prstGeom>
                          <a:noFill/>
                          <a:ln w="9525">
                            <a:noFill/>
                            <a:miter lim="800000"/>
                            <a:headEnd/>
                            <a:tailEnd/>
                          </a:ln>
                        </wps:spPr>
                        <wps:txbx>
                          <w:txbxContent>
                            <w:p w14:paraId="10A50CE5" w14:textId="77777777" w:rsidR="00E06D7B" w:rsidRPr="00AA7755" w:rsidRDefault="00E06D7B" w:rsidP="00AA7755">
                              <w:pPr>
                                <w:rPr>
                                  <w:del w:id="942" w:author="Zhiyu Chen" w:date="2017-09-28T17:01:00Z"/>
                                </w:rPr>
                              </w:pPr>
                              <w:del w:id="943" w:author="Zhiyu Chen" w:date="2017-09-28T17:01:00Z">
                                <w:r>
                                  <w:delText>a</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3411E" id="_x0000_s1030" type="#_x0000_t202" style="position:absolute;margin-left:19.45pt;margin-top:50.65pt;width:31.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" filled="f" stroked="f">
                  <v:textbox>
                    <w:txbxContent>
                      <w:p w14:paraId="10A50CE5" w14:textId="77777777" w:rsidR="00E06D7B" w:rsidRPr="00AA7755" w:rsidRDefault="00E06D7B" w:rsidP="00AA7755">
                        <w:pPr>
                          <w:rPr>
                            <w:del w:id="944" w:author="Zhiyu Chen" w:date="2017-09-28T17:01:00Z"/>
                          </w:rPr>
                        </w:pPr>
                        <w:del w:id="945" w:author="Zhiyu Chen" w:date="2017-09-28T17:01:00Z">
                          <w:r>
                            <w:delText>a</w:delText>
                          </w:r>
                        </w:del>
                      </w:p>
                    </w:txbxContent>
                  </v:textbox>
                  <w10:wrap type="square"/>
                </v:shape>
              </w:pict>
            </mc:Fallback>
          </mc:AlternateContent>
        </w:r>
      </w:del>
    </w:p>
    <w:p w14:paraId="0A772DF2" w14:textId="77777777" w:rsidR="00AA7755" w:rsidRDefault="00AA7755" w:rsidP="00AA7755">
      <w:pPr>
        <w:rPr>
          <w:del w:id="946" w:author="Zhiyu Chen" w:date="2017-09-28T17:01:00Z"/>
        </w:rPr>
      </w:pPr>
    </w:p>
    <w:p w14:paraId="192A527E" w14:textId="77777777" w:rsidR="003A7A16" w:rsidRDefault="003A7A16" w:rsidP="00AA7755">
      <w:pPr>
        <w:rPr>
          <w:del w:id="947" w:author="Zhiyu Chen" w:date="2017-09-28T17:01:00Z"/>
        </w:rPr>
      </w:pPr>
    </w:p>
    <w:p w14:paraId="07AB5A62" w14:textId="77777777" w:rsidR="003A7A16" w:rsidRPr="003A7A16" w:rsidRDefault="003A7A16" w:rsidP="003A7A16">
      <w:pPr>
        <w:rPr>
          <w:del w:id="948" w:author="Zhiyu Chen" w:date="2017-09-28T17:01:00Z"/>
        </w:rPr>
      </w:pPr>
    </w:p>
    <w:p w14:paraId="53B71454" w14:textId="77777777" w:rsidR="003A7A16" w:rsidRPr="003A7A16" w:rsidRDefault="003A7A16" w:rsidP="003A7A16">
      <w:pPr>
        <w:rPr>
          <w:del w:id="949" w:author="Zhiyu Chen" w:date="2017-09-28T17:01:00Z"/>
        </w:rPr>
      </w:pPr>
    </w:p>
    <w:p w14:paraId="3193B33B" w14:textId="77777777" w:rsidR="003A7A16" w:rsidRDefault="003A7A16" w:rsidP="003A7A16">
      <w:pPr>
        <w:rPr>
          <w:del w:id="950" w:author="Zhiyu Chen" w:date="2017-09-28T17:01:00Z"/>
        </w:rPr>
      </w:pPr>
      <w:del w:id="951" w:author="Zhiyu Chen" w:date="2017-09-28T17:01:00Z">
        <w:r>
          <w:rPr>
            <w:noProof/>
          </w:rPr>
          <mc:AlternateContent>
            <mc:Choice Requires="wps">
              <w:drawing>
                <wp:anchor distT="45720" distB="45720" distL="114300" distR="114300" simplePos="0" relativeHeight="251671552" behindDoc="0" locked="0" layoutInCell="1" allowOverlap="1" wp14:anchorId="3CD8F856" wp14:editId="6ABBBF20">
                  <wp:simplePos x="0" y="0"/>
                  <wp:positionH relativeFrom="column">
                    <wp:posOffset>233045</wp:posOffset>
                  </wp:positionH>
                  <wp:positionV relativeFrom="paragraph">
                    <wp:posOffset>116840</wp:posOffset>
                  </wp:positionV>
                  <wp:extent cx="1085850" cy="276225"/>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noFill/>
                          <a:ln w="9525">
                            <a:noFill/>
                            <a:miter lim="800000"/>
                            <a:headEnd/>
                            <a:tailEnd/>
                          </a:ln>
                        </wps:spPr>
                        <wps:txbx>
                          <w:txbxContent>
                            <w:p w14:paraId="20E15062" w14:textId="77777777" w:rsidR="00E06D7B" w:rsidRPr="00AA7755" w:rsidRDefault="00E06D7B" w:rsidP="003A7A16">
                              <w:pPr>
                                <w:rPr>
                                  <w:del w:id="952" w:author="Zhiyu Chen" w:date="2017-09-28T17:01:00Z"/>
                                </w:rPr>
                              </w:pPr>
                              <w:del w:id="953" w:author="Zhiyu Chen" w:date="2017-09-28T17:01:00Z">
                                <w:r>
                                  <w:delText>Figure 1</w:delText>
                                </w:r>
                              </w:del>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8F856" id="_x0000_s1031" type="#_x0000_t202" style="position:absolute;margin-left:18.35pt;margin-top:9.2pt;width:85.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" filled="f" stroked="f">
                  <v:textbox>
                    <w:txbxContent>
                      <w:p w14:paraId="20E15062" w14:textId="77777777" w:rsidR="00E06D7B" w:rsidRPr="00AA7755" w:rsidRDefault="00E06D7B" w:rsidP="003A7A16">
                        <w:pPr>
                          <w:rPr>
                            <w:del w:id="954" w:author="Zhiyu Chen" w:date="2017-09-28T17:01:00Z"/>
                          </w:rPr>
                        </w:pPr>
                        <w:del w:id="955" w:author="Zhiyu Chen" w:date="2017-09-28T17:01:00Z">
                          <w:r>
                            <w:delText>Figure 1</w:delText>
                          </w:r>
                        </w:del>
                      </w:p>
                    </w:txbxContent>
                  </v:textbox>
                  <w10:wrap type="square"/>
                </v:shape>
              </w:pict>
            </mc:Fallback>
          </mc:AlternateContent>
        </w:r>
      </w:del>
    </w:p>
    <w:p w14:paraId="0A4FBAAD" w14:textId="77777777" w:rsidR="0029092E" w:rsidRPr="003A7A16" w:rsidRDefault="0029092E" w:rsidP="003A7A16"/>
    <w:sectPr w:rsidR="0029092E" w:rsidRPr="003A7A16">
      <w:headerReference w:type="default" r:id="rId13"/>
      <w:footerReference w:type="even" r:id="rId14"/>
      <w:footerReference w:type="default" r:id="rId15"/>
      <w:footerReference w:type="first" r:id="rId16"/>
      <w:pgSz w:w="12240" w:h="15840"/>
      <w:pgMar w:top="1440" w:right="1440" w:bottom="1440" w:left="1440" w:header="708" w:footer="708" w:gutter="0"/>
      <w:cols w:space="708"/>
      <w:docGrid w:linePitch="360"/>
      <w:sectPrChange w:id="971" w:author="Zhiyu Chen" w:date="2017-09-28T17:01:00Z">
        <w:sectPr w:rsidR="0029092E" w:rsidRPr="003A7A16">
          <w:pgMar w:top="1445" w:right="1465" w:bottom="1446" w:left="1440" w:header="720" w:footer="706" w:gutter="0"/>
          <w:cols w:space="72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F1BB" w14:textId="77777777" w:rsidR="00E06D7B" w:rsidRDefault="00E06D7B">
      <w:pPr>
        <w:spacing w:after="0" w:line="240" w:lineRule="auto"/>
      </w:pPr>
      <w:r>
        <w:separator/>
      </w:r>
    </w:p>
  </w:endnote>
  <w:endnote w:type="continuationSeparator" w:id="0">
    <w:p w14:paraId="161D7009" w14:textId="77777777" w:rsidR="00E06D7B" w:rsidRDefault="00E06D7B">
      <w:pPr>
        <w:spacing w:after="0" w:line="240" w:lineRule="auto"/>
      </w:pPr>
      <w:r>
        <w:continuationSeparator/>
      </w:r>
    </w:p>
  </w:endnote>
  <w:endnote w:type="continuationNotice" w:id="1">
    <w:p w14:paraId="2123D313" w14:textId="77777777" w:rsidR="00105206" w:rsidRDefault="00105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23A79" w14:textId="77777777" w:rsidR="00E06D7B" w:rsidRDefault="00E06D7B">
    <w:pPr>
      <w:spacing w:after="0"/>
      <w:ind w:right="-29"/>
      <w:jc w:val="right"/>
      <w:rPr>
        <w:del w:id="956" w:author="Zhiyu Chen" w:date="2017-09-28T17:01:00Z"/>
      </w:rPr>
    </w:pPr>
    <w:del w:id="957" w:author="Zhiyu Chen" w:date="2017-09-28T17:01:00Z">
      <w:r>
        <w:fldChar w:fldCharType="begin"/>
      </w:r>
      <w:r>
        <w:delInstrText xml:space="preserve"> PAGE   \* MERGEFORMAT </w:delInstrText>
      </w:r>
      <w:r>
        <w:fldChar w:fldCharType="separate"/>
      </w:r>
      <w:r>
        <w:delText>1</w:delText>
      </w:r>
      <w:r>
        <w:fldChar w:fldCharType="end"/>
      </w:r>
      <w:r>
        <w:delText xml:space="preserve"> </w:delText>
      </w:r>
    </w:del>
  </w:p>
  <w:p w14:paraId="0C5A07A8" w14:textId="77777777" w:rsidR="00E06D7B" w:rsidRDefault="00E06D7B">
    <w:pPr>
      <w:pStyle w:val="a6"/>
      <w:pPrChange w:id="958" w:author="Zhiyu Chen" w:date="2017-09-28T17:01:00Z">
        <w:pPr>
          <w:spacing w:after="0" w:line="259" w:lineRule="auto"/>
          <w:ind w:firstLine="0"/>
        </w:pPr>
      </w:pPrChange>
    </w:pPr>
    <w:del w:id="959" w:author="Zhiyu Chen" w:date="2017-09-28T17:01:00Z">
      <w:r>
        <w:delText xml:space="preserve"> </w:delText>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960" w:author="Zhiyu Chen" w:date="2017-09-28T17:01:00Z"/>
  <w:sdt>
    <w:sdtPr>
      <w:id w:val="103702128"/>
      <w:docPartObj>
        <w:docPartGallery w:val="Page Numbers (Bottom of Page)"/>
        <w:docPartUnique/>
      </w:docPartObj>
    </w:sdtPr>
    <w:sdtEndPr>
      <w:rPr>
        <w:noProof/>
      </w:rPr>
    </w:sdtEndPr>
    <w:sdtContent>
      <w:customXmlInsRangeEnd w:id="960"/>
      <w:p w14:paraId="359E8597" w14:textId="5BE3DADC" w:rsidR="005E35FC" w:rsidRDefault="00E06D7B">
        <w:pPr>
          <w:pStyle w:val="a6"/>
          <w:jc w:val="right"/>
          <w:rPr>
            <w:ins w:id="961" w:author="Zhiyu Chen" w:date="2017-09-28T17:01:00Z"/>
          </w:rPr>
        </w:pPr>
        <w:r>
          <w:fldChar w:fldCharType="begin"/>
        </w:r>
        <w:r>
          <w:instrText xml:space="preserve"> PAGE   \* MERGEFORMAT </w:instrText>
        </w:r>
        <w:r>
          <w:fldChar w:fldCharType="separate"/>
        </w:r>
        <w:r w:rsidR="00105206">
          <w:rPr>
            <w:noProof/>
          </w:rPr>
          <w:t>4</w:t>
        </w:r>
        <w:r>
          <w:fldChar w:fldCharType="end"/>
        </w:r>
      </w:p>
      <w:customXmlInsRangeStart w:id="962" w:author="Zhiyu Chen" w:date="2017-09-28T17:01:00Z"/>
    </w:sdtContent>
  </w:sdt>
  <w:customXmlInsRangeEnd w:id="962"/>
  <w:p w14:paraId="7CD18B4E" w14:textId="4D183B0F" w:rsidR="00E06D7B" w:rsidRDefault="00E06D7B">
    <w:pPr>
      <w:spacing w:after="0"/>
      <w:ind w:right="-29"/>
      <w:jc w:val="right"/>
      <w:rPr>
        <w:del w:id="963" w:author="Zhiyu Chen" w:date="2017-09-28T17:01:00Z"/>
      </w:rPr>
    </w:pPr>
    <w:del w:id="964" w:author="Zhiyu Chen" w:date="2017-09-28T17:01:00Z">
      <w:r>
        <w:delText xml:space="preserve"> </w:delText>
      </w:r>
    </w:del>
  </w:p>
  <w:p w14:paraId="0DDA2C8B" w14:textId="77777777" w:rsidR="00E06D7B" w:rsidRDefault="00E06D7B">
    <w:pPr>
      <w:pStyle w:val="a6"/>
      <w:pPrChange w:id="965" w:author="Zhiyu Chen" w:date="2017-09-28T17:01:00Z">
        <w:pPr>
          <w:spacing w:after="0" w:line="259" w:lineRule="auto"/>
          <w:ind w:firstLine="0"/>
        </w:pPr>
      </w:pPrChange>
    </w:pPr>
    <w:del w:id="966" w:author="Zhiyu Chen" w:date="2017-09-28T17:01:00Z">
      <w:r>
        <w:delText xml:space="preserve"> </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51678" w14:textId="77777777" w:rsidR="00E06D7B" w:rsidRDefault="00E06D7B">
    <w:pPr>
      <w:spacing w:after="0"/>
      <w:ind w:right="-29"/>
      <w:jc w:val="right"/>
      <w:rPr>
        <w:del w:id="967" w:author="Zhiyu Chen" w:date="2017-09-28T17:01:00Z"/>
      </w:rPr>
    </w:pPr>
    <w:del w:id="968" w:author="Zhiyu Chen" w:date="2017-09-28T17:01:00Z">
      <w:r>
        <w:fldChar w:fldCharType="begin"/>
      </w:r>
      <w:r>
        <w:delInstrText xml:space="preserve"> PAGE   \* MERGEFORMAT </w:delInstrText>
      </w:r>
      <w:r>
        <w:fldChar w:fldCharType="separate"/>
      </w:r>
      <w:r>
        <w:delText>1</w:delText>
      </w:r>
      <w:r>
        <w:fldChar w:fldCharType="end"/>
      </w:r>
      <w:r>
        <w:delText xml:space="preserve"> </w:delText>
      </w:r>
    </w:del>
  </w:p>
  <w:p w14:paraId="21ABDB14" w14:textId="77777777" w:rsidR="00E06D7B" w:rsidRDefault="00E06D7B">
    <w:pPr>
      <w:pStyle w:val="a6"/>
      <w:pPrChange w:id="969" w:author="Zhiyu Chen" w:date="2017-09-28T17:01:00Z">
        <w:pPr>
          <w:spacing w:after="0" w:line="259" w:lineRule="auto"/>
          <w:ind w:firstLine="0"/>
        </w:pPr>
      </w:pPrChange>
    </w:pPr>
    <w:del w:id="970" w:author="Zhiyu Chen" w:date="2017-09-28T17:01:00Z">
      <w:r>
        <w:delText xml:space="preserve"> </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01E32" w14:textId="77777777" w:rsidR="00E06D7B" w:rsidRDefault="00E06D7B">
      <w:pPr>
        <w:spacing w:after="0" w:line="240" w:lineRule="auto"/>
      </w:pPr>
      <w:r>
        <w:separator/>
      </w:r>
    </w:p>
  </w:footnote>
  <w:footnote w:type="continuationSeparator" w:id="0">
    <w:p w14:paraId="0048019B" w14:textId="77777777" w:rsidR="00E06D7B" w:rsidRDefault="00E06D7B">
      <w:pPr>
        <w:spacing w:after="0" w:line="240" w:lineRule="auto"/>
      </w:pPr>
      <w:r>
        <w:continuationSeparator/>
      </w:r>
    </w:p>
  </w:footnote>
  <w:footnote w:type="continuationNotice" w:id="1">
    <w:p w14:paraId="4581FC9D" w14:textId="77777777" w:rsidR="00105206" w:rsidRDefault="001052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83FF5" w14:textId="77777777" w:rsidR="00105206" w:rsidRDefault="0010520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6BC"/>
    <w:multiLevelType w:val="hybridMultilevel"/>
    <w:tmpl w:val="9634C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AF218A"/>
    <w:multiLevelType w:val="hybridMultilevel"/>
    <w:tmpl w:val="A2809E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40A0D"/>
    <w:multiLevelType w:val="hybridMultilevel"/>
    <w:tmpl w:val="87ECF5F6"/>
    <w:lvl w:ilvl="0" w:tplc="71380F22">
      <w:start w:val="1"/>
      <w:numFmt w:val="bullet"/>
      <w:lvlText w:val="•"/>
      <w:lvlJc w:val="left"/>
      <w:pPr>
        <w:ind w:left="705"/>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E8E64768">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C4CA1090">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BF4671E2">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72AA6DA2">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77C651EE">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72CEC6B8">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1158CD50">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23E6B150">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abstractNumId w:val="2"/>
  </w:num>
  <w:num w:numId="2">
    <w:abstractNumId w:val="0"/>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iyu Chen">
    <w15:presenceInfo w15:providerId="None" w15:userId="Zhiyu C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2E"/>
    <w:rsid w:val="00105206"/>
    <w:rsid w:val="00152555"/>
    <w:rsid w:val="0016795C"/>
    <w:rsid w:val="0029092E"/>
    <w:rsid w:val="003A7A16"/>
    <w:rsid w:val="003F5B48"/>
    <w:rsid w:val="00404712"/>
    <w:rsid w:val="004E412F"/>
    <w:rsid w:val="00503A31"/>
    <w:rsid w:val="00504CD8"/>
    <w:rsid w:val="0051633B"/>
    <w:rsid w:val="005E35FC"/>
    <w:rsid w:val="0063578B"/>
    <w:rsid w:val="007D3F0D"/>
    <w:rsid w:val="008A486F"/>
    <w:rsid w:val="0097719B"/>
    <w:rsid w:val="009937B9"/>
    <w:rsid w:val="009D13C2"/>
    <w:rsid w:val="009E433F"/>
    <w:rsid w:val="00A01F6D"/>
    <w:rsid w:val="00A250B0"/>
    <w:rsid w:val="00A87B09"/>
    <w:rsid w:val="00AA7755"/>
    <w:rsid w:val="00AF35FF"/>
    <w:rsid w:val="00B17089"/>
    <w:rsid w:val="00B26787"/>
    <w:rsid w:val="00B576C3"/>
    <w:rsid w:val="00B600F1"/>
    <w:rsid w:val="00C875A0"/>
    <w:rsid w:val="00CB6236"/>
    <w:rsid w:val="00D31C05"/>
    <w:rsid w:val="00D67DCF"/>
    <w:rsid w:val="00DE3417"/>
    <w:rsid w:val="00E06D7B"/>
    <w:rsid w:val="00F47FBF"/>
    <w:rsid w:val="00F675CB"/>
    <w:rsid w:val="00FA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E8E6"/>
  <w15:docId w15:val="{79036C78-2382-401D-B3C2-5EFED111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250B0"/>
    <w:pPr>
      <w:pPrChange w:id="0" w:author="Zhiyu Chen" w:date="2017-09-28T17:01:00Z">
        <w:pPr>
          <w:spacing w:after="155" w:line="264" w:lineRule="auto"/>
          <w:ind w:firstLine="350"/>
        </w:pPr>
      </w:pPrChange>
    </w:pPr>
    <w:rPr>
      <w:rFonts w:eastAsiaTheme="minorHAnsi"/>
      <w:lang w:val="en-CA" w:eastAsia="en-US"/>
      <w:rPrChange w:id="0" w:author="Zhiyu Chen" w:date="2017-09-28T17:01:00Z">
        <w:rPr>
          <w:rFonts w:ascii="Calibri" w:eastAsia="Calibri" w:hAnsi="Calibri" w:cs="Calibri"/>
          <w:color w:val="000000"/>
          <w:sz w:val="22"/>
          <w:szCs w:val="22"/>
          <w:lang w:val="en-US" w:eastAsia="zh-CN" w:bidi="ar-SA"/>
        </w:rPr>
      </w:rPrChang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8A486F"/>
    <w:rPr>
      <w:color w:val="808080"/>
    </w:rPr>
  </w:style>
  <w:style w:type="paragraph" w:styleId="a4">
    <w:name w:val="header"/>
    <w:basedOn w:val="a"/>
    <w:link w:val="a5"/>
    <w:uiPriority w:val="99"/>
    <w:unhideWhenUsed/>
    <w:rsid w:val="00105206"/>
    <w:pPr>
      <w:tabs>
        <w:tab w:val="center" w:pos="4680"/>
        <w:tab w:val="right" w:pos="9360"/>
      </w:tabs>
      <w:spacing w:after="0" w:line="240" w:lineRule="auto"/>
    </w:pPr>
  </w:style>
  <w:style w:type="character" w:customStyle="1" w:styleId="a5">
    <w:name w:val="页眉 字符"/>
    <w:basedOn w:val="a0"/>
    <w:link w:val="a4"/>
    <w:uiPriority w:val="99"/>
    <w:rsid w:val="00105206"/>
    <w:rPr>
      <w:rFonts w:ascii="Calibri" w:eastAsia="Calibri" w:hAnsi="Calibri" w:cs="Calibri"/>
      <w:color w:val="000000"/>
    </w:rPr>
  </w:style>
  <w:style w:type="paragraph" w:styleId="a6">
    <w:name w:val="footer"/>
    <w:basedOn w:val="a"/>
    <w:link w:val="a7"/>
    <w:uiPriority w:val="99"/>
    <w:unhideWhenUsed/>
    <w:rsid w:val="00105206"/>
    <w:pPr>
      <w:tabs>
        <w:tab w:val="center" w:pos="4680"/>
        <w:tab w:val="right" w:pos="9360"/>
      </w:tabs>
      <w:spacing w:after="0" w:line="240" w:lineRule="auto"/>
    </w:pPr>
  </w:style>
  <w:style w:type="character" w:customStyle="1" w:styleId="a7">
    <w:name w:val="页脚 字符"/>
    <w:basedOn w:val="a0"/>
    <w:link w:val="a6"/>
    <w:uiPriority w:val="99"/>
    <w:rsid w:val="00105206"/>
    <w:rPr>
      <w:rFonts w:ascii="Calibri" w:eastAsia="Calibri" w:hAnsi="Calibri" w:cs="Calibri"/>
      <w:color w:val="000000"/>
    </w:rPr>
  </w:style>
  <w:style w:type="table" w:styleId="a8">
    <w:name w:val="Table Grid"/>
    <w:basedOn w:val="a1"/>
    <w:uiPriority w:val="39"/>
    <w:rsid w:val="00105206"/>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A250B0"/>
    <w:pPr>
      <w:ind w:left="720"/>
      <w:contextualSpacing/>
      <w:pPrChange w:id="1" w:author="Zhiyu Chen" w:date="2017-09-28T17:01:00Z">
        <w:pPr>
          <w:spacing w:after="160" w:line="259" w:lineRule="auto"/>
          <w:ind w:left="720"/>
          <w:contextualSpacing/>
        </w:pPr>
      </w:pPrChange>
    </w:pPr>
    <w:rPr>
      <w:rPrChange w:id="1" w:author="Zhiyu Chen" w:date="2017-09-28T17:01:00Z">
        <w:rPr>
          <w:rFonts w:asciiTheme="minorHAnsi" w:eastAsiaTheme="minorHAnsi" w:hAnsiTheme="minorHAnsi" w:cstheme="minorBidi"/>
          <w:sz w:val="22"/>
          <w:szCs w:val="22"/>
          <w:lang w:val="en-CA" w:eastAsia="en-US" w:bidi="ar-SA"/>
        </w:rPr>
      </w:rPrChange>
    </w:rPr>
  </w:style>
  <w:style w:type="paragraph" w:styleId="aa">
    <w:name w:val="Revision"/>
    <w:hidden/>
    <w:uiPriority w:val="99"/>
    <w:semiHidden/>
    <w:rsid w:val="00105206"/>
    <w:pPr>
      <w:spacing w:after="0" w:line="240" w:lineRule="auto"/>
    </w:pPr>
    <w:rPr>
      <w:rFonts w:eastAsiaTheme="minorHAnsi"/>
      <w:lang w:val="en-CA" w:eastAsia="en-US"/>
    </w:rPr>
  </w:style>
  <w:style w:type="paragraph" w:styleId="ab">
    <w:name w:val="Balloon Text"/>
    <w:basedOn w:val="a"/>
    <w:link w:val="ac"/>
    <w:uiPriority w:val="99"/>
    <w:semiHidden/>
    <w:unhideWhenUsed/>
    <w:rsid w:val="00105206"/>
    <w:pPr>
      <w:spacing w:after="0" w:line="240" w:lineRule="auto"/>
    </w:pPr>
    <w:rPr>
      <w:rFonts w:ascii="Microsoft YaHei UI" w:eastAsia="Microsoft YaHei UI"/>
      <w:sz w:val="18"/>
      <w:szCs w:val="18"/>
    </w:rPr>
  </w:style>
  <w:style w:type="character" w:customStyle="1" w:styleId="ac">
    <w:name w:val="批注框文本 字符"/>
    <w:basedOn w:val="a0"/>
    <w:link w:val="ab"/>
    <w:uiPriority w:val="99"/>
    <w:semiHidden/>
    <w:rsid w:val="00105206"/>
    <w:rPr>
      <w:rFonts w:ascii="Microsoft YaHei UI" w:eastAsia="Microsoft YaHei UI"/>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716"/>
    <w:rsid w:val="00A0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17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Laflamme</dc:creator>
  <cp:keywords/>
  <cp:lastModifiedBy>Zhiyu Chen</cp:lastModifiedBy>
  <cp:revision>3</cp:revision>
  <dcterms:created xsi:type="dcterms:W3CDTF">2017-09-28T20:07:00Z</dcterms:created>
  <dcterms:modified xsi:type="dcterms:W3CDTF">2017-09-28T21:01:00Z</dcterms:modified>
</cp:coreProperties>
</file>